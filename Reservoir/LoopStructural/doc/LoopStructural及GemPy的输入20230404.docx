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595BE0" w:rsidP="00595BE0">
      <w:pPr>
        <w:pStyle w:val="1"/>
      </w:pPr>
      <w:r>
        <w:rPr>
          <w:rFonts w:hint="eastAsia"/>
        </w:rPr>
        <w:t>LoopStructural</w:t>
      </w:r>
      <w:r>
        <w:rPr>
          <w:rFonts w:hint="eastAsia"/>
        </w:rPr>
        <w:t>及</w:t>
      </w:r>
      <w:r>
        <w:rPr>
          <w:rFonts w:hint="eastAsia"/>
        </w:rPr>
        <w:t>GemPy</w:t>
      </w:r>
      <w:r>
        <w:rPr>
          <w:rFonts w:hint="eastAsia"/>
        </w:rPr>
        <w:t>的输入文件</w:t>
      </w:r>
    </w:p>
    <w:p w:rsidR="00302EA9" w:rsidRDefault="00302EA9" w:rsidP="00302EA9">
      <w:pPr>
        <w:pStyle w:val="2"/>
        <w:rPr>
          <w:kern w:val="0"/>
        </w:rPr>
      </w:pPr>
      <w:r>
        <w:rPr>
          <w:rFonts w:hint="eastAsia"/>
          <w:kern w:val="0"/>
        </w:rPr>
        <w:t>隐式地质建模的数据输入</w:t>
      </w:r>
    </w:p>
    <w:p w:rsidR="00302EA9" w:rsidRDefault="00302EA9" w:rsidP="00302EA9">
      <w:pPr>
        <w:ind w:firstLine="480"/>
        <w:rPr>
          <w:kern w:val="0"/>
        </w:rPr>
      </w:pPr>
      <w:r w:rsidRPr="00F322E3">
        <w:rPr>
          <w:kern w:val="0"/>
          <w:highlight w:val="yellow"/>
        </w:rPr>
        <w:t>Jessell et al. (2014)</w:t>
      </w:r>
      <w:r>
        <w:rPr>
          <w:rFonts w:hint="eastAsia"/>
          <w:kern w:val="0"/>
        </w:rPr>
        <w:t>将</w:t>
      </w:r>
      <w:r>
        <w:rPr>
          <w:rFonts w:hint="eastAsia"/>
          <w:kern w:val="0"/>
        </w:rPr>
        <w:t>3D</w:t>
      </w:r>
      <w:r>
        <w:rPr>
          <w:rFonts w:hint="eastAsia"/>
          <w:kern w:val="0"/>
        </w:rPr>
        <w:t>地质建模分为</w:t>
      </w:r>
      <w:r w:rsidRPr="009B3FAF">
        <w:rPr>
          <w:rFonts w:hint="eastAsia"/>
          <w:color w:val="FF0000"/>
          <w:kern w:val="0"/>
        </w:rPr>
        <w:t>4</w:t>
      </w:r>
      <w:r w:rsidRPr="009B3FAF">
        <w:rPr>
          <w:rFonts w:hint="eastAsia"/>
          <w:color w:val="FF0000"/>
          <w:kern w:val="0"/>
        </w:rPr>
        <w:t>种场景</w:t>
      </w:r>
      <w:r>
        <w:rPr>
          <w:rFonts w:hint="eastAsia"/>
          <w:kern w:val="0"/>
        </w:rPr>
        <w:t>：</w:t>
      </w:r>
    </w:p>
    <w:p w:rsidR="00302EA9" w:rsidRPr="000B70E6" w:rsidRDefault="00302EA9" w:rsidP="00302EA9">
      <w:pPr>
        <w:pStyle w:val="a8"/>
        <w:numPr>
          <w:ilvl w:val="0"/>
          <w:numId w:val="1"/>
        </w:numPr>
        <w:ind w:firstLineChars="0"/>
        <w:rPr>
          <w:kern w:val="0"/>
        </w:rPr>
      </w:pPr>
      <w:r w:rsidRPr="000B70E6">
        <w:rPr>
          <w:kern w:val="0"/>
        </w:rPr>
        <w:t>local-scale (mine) models</w:t>
      </w:r>
    </w:p>
    <w:p w:rsidR="00302EA9" w:rsidRPr="000B70E6" w:rsidRDefault="00302EA9" w:rsidP="00302EA9">
      <w:pPr>
        <w:pStyle w:val="a8"/>
        <w:numPr>
          <w:ilvl w:val="0"/>
          <w:numId w:val="1"/>
        </w:numPr>
        <w:ind w:firstLineChars="0"/>
        <w:rPr>
          <w:kern w:val="0"/>
        </w:rPr>
      </w:pPr>
      <w:r w:rsidRPr="000B70E6">
        <w:rPr>
          <w:kern w:val="0"/>
        </w:rPr>
        <w:t>regional-scale</w:t>
      </w:r>
      <w:r w:rsidRPr="000B70E6">
        <w:rPr>
          <w:rFonts w:hint="eastAsia"/>
          <w:kern w:val="0"/>
        </w:rPr>
        <w:t xml:space="preserve"> </w:t>
      </w:r>
      <w:r w:rsidRPr="000B70E6">
        <w:rPr>
          <w:kern w:val="0"/>
        </w:rPr>
        <w:t>sedimentary basins</w:t>
      </w:r>
    </w:p>
    <w:p w:rsidR="00302EA9" w:rsidRPr="000B70E6" w:rsidRDefault="00302EA9" w:rsidP="00302EA9">
      <w:pPr>
        <w:pStyle w:val="a8"/>
        <w:numPr>
          <w:ilvl w:val="0"/>
          <w:numId w:val="1"/>
        </w:numPr>
        <w:ind w:firstLineChars="0"/>
        <w:rPr>
          <w:kern w:val="0"/>
        </w:rPr>
      </w:pPr>
      <w:r w:rsidRPr="000B70E6">
        <w:rPr>
          <w:kern w:val="0"/>
        </w:rPr>
        <w:t>regional-scale hard-rock terranes</w:t>
      </w:r>
    </w:p>
    <w:p w:rsidR="00302EA9" w:rsidRPr="000B70E6" w:rsidRDefault="00302EA9" w:rsidP="00302EA9">
      <w:pPr>
        <w:pStyle w:val="a8"/>
        <w:numPr>
          <w:ilvl w:val="0"/>
          <w:numId w:val="1"/>
        </w:numPr>
        <w:ind w:firstLineChars="0"/>
        <w:rPr>
          <w:kern w:val="0"/>
        </w:rPr>
      </w:pPr>
      <w:r w:rsidRPr="000B70E6">
        <w:rPr>
          <w:kern w:val="0"/>
        </w:rPr>
        <w:t>large-scale (crustal or lithospheric) models</w:t>
      </w:r>
    </w:p>
    <w:p w:rsidR="00712A0E" w:rsidRDefault="00302EA9" w:rsidP="00302EA9">
      <w:pPr>
        <w:ind w:firstLine="480"/>
        <w:rPr>
          <w:kern w:val="0"/>
        </w:rPr>
      </w:pPr>
      <w:r w:rsidRPr="006E7A95">
        <w:rPr>
          <w:rFonts w:hint="eastAsia"/>
          <w:kern w:val="0"/>
        </w:rPr>
        <w:t>根据</w:t>
      </w:r>
      <w:r w:rsidR="007754AF">
        <w:rPr>
          <w:rFonts w:hint="eastAsia"/>
          <w:color w:val="FF0000"/>
          <w:kern w:val="0"/>
        </w:rPr>
        <w:t>Lajaunie et al. (</w:t>
      </w:r>
      <w:r w:rsidRPr="003E3F4C">
        <w:rPr>
          <w:rFonts w:hint="eastAsia"/>
          <w:color w:val="FF0000"/>
          <w:kern w:val="0"/>
        </w:rPr>
        <w:t>1997</w:t>
      </w:r>
      <w:r w:rsidR="007754AF">
        <w:rPr>
          <w:rFonts w:hint="eastAsia"/>
          <w:color w:val="FF0000"/>
          <w:kern w:val="0"/>
        </w:rPr>
        <w:t>)</w:t>
      </w:r>
      <w:r w:rsidRPr="006E7A95">
        <w:rPr>
          <w:rFonts w:hint="eastAsia"/>
          <w:kern w:val="0"/>
        </w:rPr>
        <w:t>的论文，隐式地质建模需要的基本数据包括</w:t>
      </w:r>
      <w:r w:rsidRPr="006E7A95">
        <w:rPr>
          <w:rFonts w:hint="eastAsia"/>
          <w:kern w:val="0"/>
        </w:rPr>
        <w:t>2</w:t>
      </w:r>
      <w:r w:rsidRPr="006E7A95">
        <w:rPr>
          <w:rFonts w:hint="eastAsia"/>
          <w:kern w:val="0"/>
        </w:rPr>
        <w:t>方面：</w:t>
      </w:r>
    </w:p>
    <w:p w:rsidR="00712A0E" w:rsidRDefault="00302EA9" w:rsidP="00302EA9">
      <w:pPr>
        <w:ind w:firstLine="480"/>
        <w:rPr>
          <w:kern w:val="0"/>
        </w:rPr>
      </w:pPr>
      <w:r w:rsidRPr="006E7A95">
        <w:rPr>
          <w:rFonts w:hint="eastAsia"/>
          <w:kern w:val="0"/>
        </w:rPr>
        <w:t>（</w:t>
      </w:r>
      <w:r w:rsidRPr="006E7A95">
        <w:rPr>
          <w:rFonts w:hint="eastAsia"/>
          <w:kern w:val="0"/>
        </w:rPr>
        <w:t>1</w:t>
      </w:r>
      <w:r w:rsidRPr="006E7A95">
        <w:rPr>
          <w:rFonts w:hint="eastAsia"/>
          <w:kern w:val="0"/>
        </w:rPr>
        <w:t>）</w:t>
      </w:r>
      <w:r w:rsidRPr="006E7A95">
        <w:rPr>
          <w:rFonts w:hint="eastAsia"/>
          <w:kern w:val="0"/>
        </w:rPr>
        <w:t xml:space="preserve">plane </w:t>
      </w:r>
      <w:r w:rsidRPr="00D75DEE">
        <w:rPr>
          <w:rFonts w:hint="eastAsia"/>
          <w:color w:val="FF0000"/>
          <w:kern w:val="0"/>
        </w:rPr>
        <w:t>orientation data</w:t>
      </w:r>
      <w:r>
        <w:rPr>
          <w:rFonts w:hint="eastAsia"/>
          <w:kern w:val="0"/>
        </w:rPr>
        <w:t xml:space="preserve"> (then be tr</w:t>
      </w:r>
      <w:r w:rsidR="00712A0E">
        <w:rPr>
          <w:rFonts w:hint="eastAsia"/>
          <w:kern w:val="0"/>
        </w:rPr>
        <w:t>ansformed into vectorial data);</w:t>
      </w:r>
    </w:p>
    <w:p w:rsidR="00302EA9" w:rsidRPr="006E7A95" w:rsidRDefault="00302EA9" w:rsidP="00302EA9">
      <w:pPr>
        <w:ind w:firstLine="480"/>
        <w:rPr>
          <w:kern w:val="0"/>
        </w:rPr>
      </w:pPr>
      <w:r>
        <w:rPr>
          <w:rFonts w:hint="eastAsia"/>
          <w:kern w:val="0"/>
        </w:rPr>
        <w:t>（</w:t>
      </w:r>
      <w:r>
        <w:rPr>
          <w:rFonts w:hint="eastAsia"/>
          <w:kern w:val="0"/>
        </w:rPr>
        <w:t>2</w:t>
      </w:r>
      <w:r>
        <w:rPr>
          <w:rFonts w:hint="eastAsia"/>
          <w:kern w:val="0"/>
        </w:rPr>
        <w:t>）</w:t>
      </w:r>
      <w:r w:rsidRPr="00D75DEE">
        <w:rPr>
          <w:rFonts w:hint="eastAsia"/>
          <w:color w:val="FF0000"/>
          <w:kern w:val="0"/>
        </w:rPr>
        <w:t>polarity of structures</w:t>
      </w:r>
      <w:r>
        <w:rPr>
          <w:rFonts w:hint="eastAsia"/>
          <w:kern w:val="0"/>
        </w:rPr>
        <w:t xml:space="preserve"> must be known in some places.</w:t>
      </w:r>
    </w:p>
    <w:p w:rsidR="00921233" w:rsidRDefault="00921233" w:rsidP="00921233">
      <w:pPr>
        <w:ind w:firstLine="480"/>
      </w:pPr>
      <w:r w:rsidRPr="008C1566">
        <w:rPr>
          <w:rFonts w:hint="eastAsia"/>
          <w:color w:val="FF0000"/>
          <w:kern w:val="0"/>
        </w:rPr>
        <w:t>加速</w:t>
      </w:r>
      <w:r>
        <w:rPr>
          <w:rFonts w:hint="eastAsia"/>
          <w:color w:val="FF0000"/>
          <w:kern w:val="0"/>
        </w:rPr>
        <w:t>隐式</w:t>
      </w:r>
      <w:r w:rsidRPr="008C1566">
        <w:rPr>
          <w:rFonts w:hint="eastAsia"/>
          <w:color w:val="FF0000"/>
          <w:kern w:val="0"/>
        </w:rPr>
        <w:t>地质建模</w:t>
      </w:r>
      <w:r>
        <w:rPr>
          <w:rFonts w:hint="eastAsia"/>
          <w:kern w:val="0"/>
        </w:rPr>
        <w:t>，特别是考虑到</w:t>
      </w:r>
      <w:r w:rsidRPr="005523E0">
        <w:rPr>
          <w:color w:val="FF0000"/>
          <w:kern w:val="0"/>
        </w:rPr>
        <w:t>speed</w:t>
      </w:r>
      <w:r w:rsidRPr="005523E0">
        <w:rPr>
          <w:rFonts w:hint="eastAsia"/>
          <w:color w:val="FF0000"/>
          <w:kern w:val="0"/>
        </w:rPr>
        <w:t xml:space="preserve">, </w:t>
      </w:r>
      <w:r w:rsidRPr="005523E0">
        <w:rPr>
          <w:color w:val="FF0000"/>
          <w:kern w:val="0"/>
        </w:rPr>
        <w:t>reproducibility</w:t>
      </w:r>
      <w:r w:rsidRPr="005523E0">
        <w:rPr>
          <w:rFonts w:hint="eastAsia"/>
          <w:color w:val="FF0000"/>
          <w:kern w:val="0"/>
        </w:rPr>
        <w:t xml:space="preserve">, </w:t>
      </w:r>
      <w:r w:rsidRPr="005523E0">
        <w:rPr>
          <w:color w:val="FF0000"/>
          <w:kern w:val="0"/>
        </w:rPr>
        <w:t>separation of data, concepts, and interpretations</w:t>
      </w:r>
      <w:r w:rsidR="005523E0">
        <w:rPr>
          <w:rFonts w:hint="eastAsia"/>
          <w:kern w:val="0"/>
        </w:rPr>
        <w:t>。</w:t>
      </w:r>
    </w:p>
    <w:p w:rsidR="00302EA9" w:rsidRPr="00A105F3" w:rsidRDefault="00A105F3" w:rsidP="00A105F3">
      <w:pPr>
        <w:ind w:firstLine="480"/>
        <w:rPr>
          <w:kern w:val="0"/>
        </w:rPr>
      </w:pPr>
      <w:r>
        <w:rPr>
          <w:rFonts w:hint="eastAsia"/>
          <w:kern w:val="0"/>
        </w:rPr>
        <w:t>地质建模需要融入各方面的数据源，针对</w:t>
      </w:r>
      <w:r>
        <w:rPr>
          <w:rFonts w:hint="eastAsia"/>
          <w:kern w:val="0"/>
        </w:rPr>
        <w:t>LoopStructural</w:t>
      </w:r>
      <w:r>
        <w:rPr>
          <w:rFonts w:hint="eastAsia"/>
          <w:kern w:val="0"/>
        </w:rPr>
        <w:t>和</w:t>
      </w:r>
      <w:r>
        <w:rPr>
          <w:rFonts w:hint="eastAsia"/>
          <w:kern w:val="0"/>
        </w:rPr>
        <w:t>GemPy</w:t>
      </w:r>
      <w:r>
        <w:rPr>
          <w:rFonts w:hint="eastAsia"/>
          <w:kern w:val="0"/>
        </w:rPr>
        <w:t>的隐式地质建模程序的输入数据文件，可总结为：</w:t>
      </w:r>
    </w:p>
    <w:p w:rsidR="00302EA9" w:rsidRDefault="00A105F3" w:rsidP="00A105F3">
      <w:pPr>
        <w:ind w:firstLine="480"/>
        <w:rPr>
          <w:kern w:val="0"/>
        </w:rPr>
      </w:pPr>
      <w:r>
        <w:rPr>
          <w:rFonts w:hint="eastAsia"/>
          <w:kern w:val="0"/>
        </w:rPr>
        <w:t>1</w:t>
      </w:r>
      <w:r>
        <w:rPr>
          <w:rFonts w:hint="eastAsia"/>
          <w:kern w:val="0"/>
        </w:rPr>
        <w:t>、</w:t>
      </w:r>
      <w:r w:rsidRPr="0064671F">
        <w:rPr>
          <w:rFonts w:hint="eastAsia"/>
          <w:color w:val="FF0000"/>
          <w:kern w:val="0"/>
        </w:rPr>
        <w:t>低层级别</w:t>
      </w:r>
      <w:r w:rsidRPr="0064671F">
        <w:rPr>
          <w:rFonts w:hint="eastAsia"/>
          <w:color w:val="FF0000"/>
          <w:kern w:val="0"/>
        </w:rPr>
        <w:t>(low-level)</w:t>
      </w:r>
      <w:r w:rsidRPr="0064671F">
        <w:rPr>
          <w:rFonts w:hint="eastAsia"/>
          <w:color w:val="FF0000"/>
          <w:kern w:val="0"/>
        </w:rPr>
        <w:t>的</w:t>
      </w:r>
      <w:r>
        <w:rPr>
          <w:rFonts w:hint="eastAsia"/>
          <w:kern w:val="0"/>
        </w:rPr>
        <w:t>输入数据准备：使用某些解释软件（</w:t>
      </w:r>
      <w:r>
        <w:rPr>
          <w:rFonts w:hint="eastAsia"/>
          <w:kern w:val="0"/>
        </w:rPr>
        <w:t>Petrel, Geoframe</w:t>
      </w:r>
      <w:r>
        <w:rPr>
          <w:rFonts w:hint="eastAsia"/>
          <w:kern w:val="0"/>
        </w:rPr>
        <w:t>）</w:t>
      </w:r>
      <w:r w:rsidR="00A35FA0">
        <w:rPr>
          <w:rFonts w:hint="eastAsia"/>
          <w:kern w:val="0"/>
        </w:rPr>
        <w:t>解释测井或</w:t>
      </w:r>
      <w:r w:rsidR="00A35FA0">
        <w:rPr>
          <w:rFonts w:hint="eastAsia"/>
          <w:kern w:val="0"/>
        </w:rPr>
        <w:t>3D</w:t>
      </w:r>
      <w:r w:rsidR="00A35FA0">
        <w:rPr>
          <w:rFonts w:hint="eastAsia"/>
          <w:kern w:val="0"/>
        </w:rPr>
        <w:t>地震数据</w:t>
      </w:r>
      <w:r>
        <w:rPr>
          <w:rFonts w:hint="eastAsia"/>
          <w:kern w:val="0"/>
        </w:rPr>
        <w:t>，获得断层、褶皱或层理的参数数据（见</w:t>
      </w:r>
      <w:r>
        <w:rPr>
          <w:rFonts w:hint="eastAsia"/>
          <w:kern w:val="0"/>
        </w:rPr>
        <w:t>examples/4_advanced/plot_model_from_geological_map.py</w:t>
      </w:r>
      <w:r w:rsidR="00A35FA0">
        <w:rPr>
          <w:rFonts w:hint="eastAsia"/>
          <w:kern w:val="0"/>
        </w:rPr>
        <w:t>中读取解译的地质数据：</w:t>
      </w:r>
      <w:r w:rsidRPr="00A105F3">
        <w:rPr>
          <w:kern w:val="0"/>
        </w:rPr>
        <w:t>from LoopStructural.datasets import load_geological_map_data</w:t>
      </w:r>
      <w:r w:rsidR="00A35FA0">
        <w:rPr>
          <w:rFonts w:hint="eastAsia"/>
          <w:kern w:val="0"/>
        </w:rPr>
        <w:t>）</w:t>
      </w:r>
      <w:r>
        <w:rPr>
          <w:rFonts w:hint="eastAsia"/>
          <w:kern w:val="0"/>
        </w:rPr>
        <w:t>；</w:t>
      </w:r>
    </w:p>
    <w:p w:rsidR="00142288" w:rsidRDefault="00A105F3" w:rsidP="00A35FA0">
      <w:pPr>
        <w:ind w:firstLine="480"/>
      </w:pPr>
      <w:r w:rsidRPr="00A105F3">
        <w:rPr>
          <w:rFonts w:hint="eastAsia"/>
          <w:kern w:val="0"/>
        </w:rPr>
        <w:t>2</w:t>
      </w:r>
      <w:r w:rsidRPr="00A105F3">
        <w:rPr>
          <w:rFonts w:hint="eastAsia"/>
          <w:kern w:val="0"/>
        </w:rPr>
        <w:t>、</w:t>
      </w:r>
      <w:r w:rsidRPr="0064671F">
        <w:rPr>
          <w:rFonts w:hint="eastAsia"/>
          <w:color w:val="FF0000"/>
          <w:kern w:val="0"/>
        </w:rPr>
        <w:t>高层级别</w:t>
      </w:r>
      <w:r w:rsidRPr="0064671F">
        <w:rPr>
          <w:rFonts w:hint="eastAsia"/>
          <w:color w:val="FF0000"/>
          <w:kern w:val="0"/>
        </w:rPr>
        <w:t>(high-level)</w:t>
      </w:r>
      <w:r w:rsidRPr="0064671F">
        <w:rPr>
          <w:rFonts w:hint="eastAsia"/>
          <w:color w:val="FF0000"/>
          <w:kern w:val="0"/>
        </w:rPr>
        <w:t>的</w:t>
      </w:r>
      <w:r w:rsidRPr="00A105F3">
        <w:rPr>
          <w:rFonts w:hint="eastAsia"/>
          <w:kern w:val="0"/>
        </w:rPr>
        <w:t>输入数据准备：</w:t>
      </w:r>
      <w:r w:rsidRPr="00A105F3">
        <w:rPr>
          <w:rFonts w:hint="eastAsia"/>
          <w:kern w:val="0"/>
        </w:rPr>
        <w:t>map2loop</w:t>
      </w:r>
      <w:r w:rsidRPr="00A105F3">
        <w:rPr>
          <w:rFonts w:hint="eastAsia"/>
          <w:kern w:val="0"/>
        </w:rPr>
        <w:t>和</w:t>
      </w:r>
      <w:r w:rsidRPr="00A105F3">
        <w:rPr>
          <w:rFonts w:hint="eastAsia"/>
          <w:kern w:val="0"/>
        </w:rPr>
        <w:t>map2model</w:t>
      </w:r>
      <w:r w:rsidRPr="00A105F3">
        <w:rPr>
          <w:rFonts w:hint="eastAsia"/>
          <w:kern w:val="0"/>
        </w:rPr>
        <w:t>项目，</w:t>
      </w:r>
      <w:r w:rsidRPr="00A105F3">
        <w:rPr>
          <w:rFonts w:hint="eastAsia"/>
        </w:rPr>
        <w:t>为</w:t>
      </w:r>
      <w:r w:rsidRPr="00A105F3">
        <w:rPr>
          <w:rFonts w:hint="eastAsia"/>
        </w:rPr>
        <w:t>GemPy</w:t>
      </w:r>
      <w:r w:rsidRPr="00A105F3">
        <w:rPr>
          <w:rFonts w:hint="eastAsia"/>
        </w:rPr>
        <w:t>和</w:t>
      </w:r>
      <w:r w:rsidRPr="00A105F3">
        <w:rPr>
          <w:rFonts w:hint="eastAsia"/>
        </w:rPr>
        <w:t>LoopStructural</w:t>
      </w:r>
      <w:r w:rsidRPr="00A105F3">
        <w:rPr>
          <w:rFonts w:hint="eastAsia"/>
        </w:rPr>
        <w:t>提供完整的输入文件。</w:t>
      </w:r>
      <w:r>
        <w:rPr>
          <w:rFonts w:hint="eastAsia"/>
        </w:rPr>
        <w:t>需要提供包含</w:t>
      </w:r>
      <w:r>
        <w:rPr>
          <w:rFonts w:hint="eastAsia"/>
          <w:kern w:val="0"/>
        </w:rPr>
        <w:t>断层、褶皱或层理等关键信息的</w:t>
      </w:r>
      <w:r>
        <w:rPr>
          <w:rFonts w:hint="eastAsia"/>
          <w:kern w:val="0"/>
        </w:rPr>
        <w:t>GIS</w:t>
      </w:r>
      <w:r>
        <w:rPr>
          <w:rFonts w:hint="eastAsia"/>
          <w:kern w:val="0"/>
        </w:rPr>
        <w:t>矢量文件</w:t>
      </w:r>
      <w:r>
        <w:rPr>
          <w:rFonts w:hint="eastAsia"/>
          <w:kern w:val="0"/>
        </w:rPr>
        <w:t>(shapefile</w:t>
      </w:r>
      <w:r>
        <w:rPr>
          <w:rFonts w:hint="eastAsia"/>
          <w:kern w:val="0"/>
        </w:rPr>
        <w:t>格式</w:t>
      </w:r>
      <w:r>
        <w:rPr>
          <w:rFonts w:hint="eastAsia"/>
          <w:kern w:val="0"/>
        </w:rPr>
        <w:t>)</w:t>
      </w:r>
      <w:r>
        <w:rPr>
          <w:rFonts w:hint="eastAsia"/>
          <w:kern w:val="0"/>
        </w:rPr>
        <w:t>，根据</w:t>
      </w:r>
      <w:r w:rsidR="005B7FC3">
        <w:rPr>
          <w:rFonts w:hint="eastAsia"/>
          <w:kern w:val="0"/>
        </w:rPr>
        <w:t>*</w:t>
      </w:r>
      <w:r w:rsidR="00A87503" w:rsidRPr="00A87503">
        <w:rPr>
          <w:rFonts w:hint="eastAsia"/>
          <w:color w:val="FF0000"/>
          <w:kern w:val="0"/>
        </w:rPr>
        <w:t>.</w:t>
      </w:r>
      <w:r w:rsidRPr="00A87503">
        <w:rPr>
          <w:rFonts w:hint="eastAsia"/>
          <w:color w:val="FF0000"/>
          <w:kern w:val="0"/>
        </w:rPr>
        <w:t>hjson</w:t>
      </w:r>
      <w:r>
        <w:rPr>
          <w:rFonts w:hint="eastAsia"/>
          <w:kern w:val="0"/>
        </w:rPr>
        <w:t>文件，自动生成</w:t>
      </w:r>
      <w:r w:rsidRPr="00A105F3">
        <w:rPr>
          <w:rFonts w:hint="eastAsia"/>
        </w:rPr>
        <w:t>GemPy</w:t>
      </w:r>
      <w:r w:rsidRPr="00A105F3">
        <w:rPr>
          <w:rFonts w:hint="eastAsia"/>
        </w:rPr>
        <w:t>和</w:t>
      </w:r>
      <w:r w:rsidRPr="00A105F3">
        <w:rPr>
          <w:rFonts w:hint="eastAsia"/>
        </w:rPr>
        <w:t>LoopStructural</w:t>
      </w:r>
      <w:r>
        <w:rPr>
          <w:rFonts w:hint="eastAsia"/>
        </w:rPr>
        <w:t>需要的输入文件。</w:t>
      </w:r>
      <w:r w:rsidR="00066AF3">
        <w:rPr>
          <w:rFonts w:hint="eastAsia"/>
          <w:kern w:val="0"/>
        </w:rPr>
        <w:t>map2loop</w:t>
      </w:r>
      <w:r w:rsidR="00834EB0" w:rsidRPr="00455C20">
        <w:rPr>
          <w:rFonts w:hint="eastAsia"/>
          <w:kern w:val="0"/>
        </w:rPr>
        <w:t>为澳大利亚的地质图制作用于</w:t>
      </w:r>
      <w:r w:rsidR="00834EB0" w:rsidRPr="00455C20">
        <w:rPr>
          <w:rFonts w:hint="eastAsia"/>
          <w:kern w:val="0"/>
        </w:rPr>
        <w:t>LoopStructural</w:t>
      </w:r>
      <w:r w:rsidR="00834EB0" w:rsidRPr="00455C20">
        <w:rPr>
          <w:rFonts w:hint="eastAsia"/>
          <w:kern w:val="0"/>
        </w:rPr>
        <w:t>地质建模的输入文件的。但是，中国也有自己公开的</w:t>
      </w:r>
      <w:r w:rsidR="00834EB0" w:rsidRPr="00455C20">
        <w:rPr>
          <w:rFonts w:hint="eastAsia"/>
          <w:kern w:val="0"/>
        </w:rPr>
        <w:t>MapGIS</w:t>
      </w:r>
      <w:r w:rsidR="00834EB0" w:rsidRPr="00455C20">
        <w:rPr>
          <w:rFonts w:hint="eastAsia"/>
          <w:kern w:val="0"/>
        </w:rPr>
        <w:t>格式的地质图。</w:t>
      </w:r>
      <w:r>
        <w:rPr>
          <w:rFonts w:hint="eastAsia"/>
        </w:rPr>
        <w:t>但是，目前看来对澳大利亚公开的地质图</w:t>
      </w:r>
      <w:r>
        <w:rPr>
          <w:rFonts w:hint="eastAsia"/>
        </w:rPr>
        <w:t>GIS</w:t>
      </w:r>
      <w:r>
        <w:rPr>
          <w:rFonts w:hint="eastAsia"/>
        </w:rPr>
        <w:t>文件处理是高效的，应用于中国的公开的地质数字图（</w:t>
      </w:r>
      <w:r w:rsidR="00A35FA0" w:rsidRPr="00B754CA">
        <w:rPr>
          <w:rFonts w:hint="eastAsia"/>
          <w:color w:val="FF0000"/>
          <w:kern w:val="0"/>
        </w:rPr>
        <w:t>李晨阳</w:t>
      </w:r>
      <w:r w:rsidR="00A35FA0" w:rsidRPr="00B754CA">
        <w:rPr>
          <w:rFonts w:hint="eastAsia"/>
          <w:color w:val="FF0000"/>
          <w:kern w:val="0"/>
        </w:rPr>
        <w:t>, 2019</w:t>
      </w:r>
      <w:r>
        <w:rPr>
          <w:rFonts w:hint="eastAsia"/>
        </w:rPr>
        <w:t>），需要进一步研究。</w:t>
      </w:r>
    </w:p>
    <w:p w:rsidR="00142288" w:rsidRDefault="007B15C4" w:rsidP="00BD79C4">
      <w:pPr>
        <w:ind w:firstLine="480"/>
        <w:rPr>
          <w:kern w:val="0"/>
        </w:rPr>
      </w:pPr>
      <w:r>
        <w:rPr>
          <w:rFonts w:hint="eastAsia"/>
        </w:rPr>
        <w:t>3</w:t>
      </w:r>
      <w:r>
        <w:rPr>
          <w:rFonts w:hint="eastAsia"/>
        </w:rPr>
        <w:t>、其他来源的数据融入地质建模，包括：</w:t>
      </w:r>
      <w:r>
        <w:rPr>
          <w:kern w:val="0"/>
        </w:rPr>
        <w:t>Google Earth</w:t>
      </w:r>
      <w:r>
        <w:rPr>
          <w:rFonts w:hint="eastAsia"/>
          <w:kern w:val="0"/>
        </w:rPr>
        <w:t>地表</w:t>
      </w:r>
      <w:r w:rsidR="000A65B1">
        <w:rPr>
          <w:rFonts w:hint="eastAsia"/>
          <w:kern w:val="0"/>
        </w:rPr>
        <w:t>卫星</w:t>
      </w:r>
      <w:r>
        <w:rPr>
          <w:rFonts w:hint="eastAsia"/>
          <w:kern w:val="0"/>
        </w:rPr>
        <w:t>数据</w:t>
      </w:r>
      <w:r>
        <w:rPr>
          <w:rFonts w:hint="eastAsia"/>
          <w:kern w:val="0"/>
        </w:rPr>
        <w:t>(</w:t>
      </w:r>
      <w:r w:rsidR="00156490">
        <w:rPr>
          <w:rFonts w:hint="eastAsia"/>
          <w:kern w:val="0"/>
        </w:rPr>
        <w:t xml:space="preserve">GemPy, </w:t>
      </w:r>
      <w:r>
        <w:rPr>
          <w:kern w:val="0"/>
        </w:rPr>
        <w:t xml:space="preserve">Wellmann </w:t>
      </w:r>
      <w:r>
        <w:rPr>
          <w:rFonts w:hint="eastAsia"/>
          <w:kern w:val="0"/>
        </w:rPr>
        <w:t>et al., 2019)</w:t>
      </w:r>
      <w:r>
        <w:rPr>
          <w:rFonts w:hint="eastAsia"/>
          <w:kern w:val="0"/>
        </w:rPr>
        <w:t>、钻孔数据</w:t>
      </w:r>
      <w:r>
        <w:rPr>
          <w:rFonts w:hint="eastAsia"/>
          <w:kern w:val="0"/>
        </w:rPr>
        <w:t>(</w:t>
      </w:r>
      <w:r w:rsidR="00156490">
        <w:rPr>
          <w:rFonts w:hint="eastAsia"/>
          <w:kern w:val="0"/>
        </w:rPr>
        <w:t xml:space="preserve">Loop, </w:t>
      </w:r>
      <w:r>
        <w:rPr>
          <w:kern w:val="0"/>
        </w:rPr>
        <w:t>dh2loop 1.0</w:t>
      </w:r>
      <w:r>
        <w:rPr>
          <w:rFonts w:hint="eastAsia"/>
          <w:kern w:val="0"/>
        </w:rPr>
        <w:t>)</w:t>
      </w:r>
      <w:r>
        <w:rPr>
          <w:rFonts w:hint="eastAsia"/>
          <w:kern w:val="0"/>
        </w:rPr>
        <w:t>、重磁数据（</w:t>
      </w:r>
      <w:r w:rsidR="00440FC9">
        <w:rPr>
          <w:kern w:val="0"/>
        </w:rPr>
        <w:t>Tomofast-x v1.0</w:t>
      </w:r>
      <w:r>
        <w:rPr>
          <w:rFonts w:hint="eastAsia"/>
          <w:kern w:val="0"/>
        </w:rPr>
        <w:t>）、传感器数据（</w:t>
      </w:r>
      <w:r w:rsidR="00440FC9">
        <w:rPr>
          <w:kern w:val="0"/>
        </w:rPr>
        <w:t>Blockworlds 0.1.0</w:t>
      </w:r>
      <w:r>
        <w:rPr>
          <w:rFonts w:hint="eastAsia"/>
          <w:kern w:val="0"/>
        </w:rPr>
        <w:t>）等。</w:t>
      </w:r>
      <w:r w:rsidR="00440FC9">
        <w:rPr>
          <w:rFonts w:hint="eastAsia"/>
          <w:kern w:val="0"/>
        </w:rPr>
        <w:t>需要对隐式地质建模的不确定性做定量评</w:t>
      </w:r>
      <w:r w:rsidR="00440FC9">
        <w:rPr>
          <w:rFonts w:hint="eastAsia"/>
          <w:kern w:val="0"/>
        </w:rPr>
        <w:lastRenderedPageBreak/>
        <w:t>估（</w:t>
      </w:r>
      <w:r w:rsidR="00440FC9">
        <w:rPr>
          <w:kern w:val="0"/>
        </w:rPr>
        <w:t>loopUI-0.1</w:t>
      </w:r>
      <w:r w:rsidR="00440FC9">
        <w:rPr>
          <w:rFonts w:hint="eastAsia"/>
          <w:kern w:val="0"/>
        </w:rPr>
        <w:t>）。</w:t>
      </w:r>
    </w:p>
    <w:p w:rsidR="00A45DA7" w:rsidRDefault="00A45DA7" w:rsidP="00A45DA7">
      <w:pPr>
        <w:pStyle w:val="2"/>
        <w:rPr>
          <w:kern w:val="0"/>
        </w:rPr>
      </w:pPr>
      <w:r>
        <w:rPr>
          <w:rFonts w:hint="eastAsia"/>
          <w:kern w:val="0"/>
        </w:rPr>
        <w:t>csv</w:t>
      </w:r>
      <w:r>
        <w:rPr>
          <w:rFonts w:hint="eastAsia"/>
          <w:kern w:val="0"/>
        </w:rPr>
        <w:t>输入文件</w:t>
      </w:r>
      <w:r>
        <w:rPr>
          <w:rFonts w:hint="eastAsia"/>
          <w:kern w:val="0"/>
        </w:rPr>
        <w:t>(</w:t>
      </w:r>
      <w:r>
        <w:rPr>
          <w:rFonts w:hint="eastAsia"/>
          <w:kern w:val="0"/>
        </w:rPr>
        <w:t>断层与地层的参数</w:t>
      </w:r>
      <w:r>
        <w:rPr>
          <w:rFonts w:hint="eastAsia"/>
          <w:kern w:val="0"/>
        </w:rPr>
        <w:t>)</w:t>
      </w:r>
    </w:p>
    <w:p w:rsidR="004C72FF" w:rsidRDefault="004C72FF" w:rsidP="004C72FF">
      <w:pPr>
        <w:ind w:firstLine="480"/>
      </w:pPr>
      <w:r>
        <w:rPr>
          <w:rFonts w:hint="eastAsia"/>
        </w:rPr>
        <w:t>目前看来，</w:t>
      </w:r>
      <w:r>
        <w:rPr>
          <w:rFonts w:hint="eastAsia"/>
        </w:rPr>
        <w:t>Petrel</w:t>
      </w:r>
      <w:r>
        <w:rPr>
          <w:rFonts w:hint="eastAsia"/>
        </w:rPr>
        <w:t>以及大多数的地震解释软件，根据测井或地震数据，解译的断层参数有：</w:t>
      </w:r>
    </w:p>
    <w:p w:rsidR="004C72FF" w:rsidRDefault="004C72FF" w:rsidP="004C72FF">
      <w:pPr>
        <w:ind w:firstLine="480"/>
      </w:pPr>
      <w:r>
        <w:rPr>
          <w:rFonts w:hint="eastAsia"/>
        </w:rPr>
        <w:t xml:space="preserve">1 </w:t>
      </w:r>
      <w:r>
        <w:rPr>
          <w:rFonts w:hint="eastAsia"/>
        </w:rPr>
        <w:t>断层的名称</w:t>
      </w:r>
      <w:r>
        <w:rPr>
          <w:rFonts w:hint="eastAsia"/>
        </w:rPr>
        <w:t>(Feature_name)</w:t>
      </w:r>
      <w:r>
        <w:rPr>
          <w:rFonts w:hint="eastAsia"/>
        </w:rPr>
        <w:t>、</w:t>
      </w:r>
      <w:r>
        <w:rPr>
          <w:rFonts w:hint="eastAsia"/>
        </w:rPr>
        <w:t>XYZ</w:t>
      </w:r>
      <w:r>
        <w:rPr>
          <w:rFonts w:hint="eastAsia"/>
        </w:rPr>
        <w:t>坐标、</w:t>
      </w:r>
      <w:r w:rsidR="00F37CE3">
        <w:rPr>
          <w:rFonts w:hint="eastAsia"/>
        </w:rPr>
        <w:t>断层编号</w:t>
      </w:r>
    </w:p>
    <w:p w:rsidR="00EA31DD" w:rsidRDefault="00EA31DD" w:rsidP="004C72FF">
      <w:pPr>
        <w:ind w:firstLine="480"/>
      </w:pPr>
      <w:r>
        <w:rPr>
          <w:rFonts w:hint="eastAsia"/>
        </w:rPr>
        <w:t>下面是</w:t>
      </w:r>
      <w:r>
        <w:rPr>
          <w:rFonts w:hint="eastAsia"/>
        </w:rPr>
        <w:t>LoopStructural</w:t>
      </w:r>
      <w:r>
        <w:rPr>
          <w:rFonts w:hint="eastAsia"/>
        </w:rPr>
        <w:t>需要的最地层的地质模型输入文件：</w:t>
      </w:r>
    </w:p>
    <w:p w:rsidR="004C72FF" w:rsidRDefault="004C72FF" w:rsidP="004C72FF">
      <w:pPr>
        <w:pStyle w:val="30"/>
      </w:pPr>
      <w:r>
        <w:rPr>
          <w:rFonts w:hint="eastAsia"/>
        </w:rPr>
        <w:t>地层方面的数据文件</w:t>
      </w:r>
    </w:p>
    <w:p w:rsidR="004C72FF" w:rsidRDefault="004C72FF" w:rsidP="004C72FF">
      <w:pPr>
        <w:ind w:firstLine="480"/>
      </w:pPr>
      <w:r>
        <w:rPr>
          <w:rFonts w:hint="eastAsia"/>
        </w:rPr>
        <w:t xml:space="preserve">(1) </w:t>
      </w:r>
      <w:r w:rsidR="002B4ECE">
        <w:rPr>
          <w:rFonts w:hint="eastAsia"/>
        </w:rPr>
        <w:t>地层</w:t>
      </w:r>
      <w:r>
        <w:rPr>
          <w:rFonts w:hint="eastAsia"/>
        </w:rPr>
        <w:t>接触</w:t>
      </w:r>
      <w:r>
        <w:rPr>
          <w:rFonts w:hint="eastAsia"/>
        </w:rPr>
        <w:t>(contacts.csv)</w:t>
      </w:r>
      <w:r>
        <w:rPr>
          <w:rFonts w:hint="eastAsia"/>
        </w:rPr>
        <w:t>，包括：地层接触的</w:t>
      </w:r>
      <w:r>
        <w:rPr>
          <w:rFonts w:hint="eastAsia"/>
        </w:rPr>
        <w:t>XYZ</w:t>
      </w:r>
      <w:r>
        <w:rPr>
          <w:rFonts w:hint="eastAsia"/>
        </w:rPr>
        <w:t>坐标、名称</w:t>
      </w:r>
      <w:r>
        <w:rPr>
          <w:rFonts w:hint="eastAsia"/>
        </w:rPr>
        <w:t>(***_Formation, ***_Group)</w:t>
      </w:r>
    </w:p>
    <w:p w:rsidR="00B27557" w:rsidRPr="004F627A" w:rsidRDefault="004C72FF" w:rsidP="00B27557">
      <w:pPr>
        <w:ind w:firstLine="480"/>
        <w:rPr>
          <w:color w:val="FF0000"/>
        </w:rPr>
      </w:pPr>
      <w:r>
        <w:rPr>
          <w:rFonts w:hint="eastAsia"/>
        </w:rPr>
        <w:t xml:space="preserve">(2) </w:t>
      </w:r>
      <w:r>
        <w:rPr>
          <w:rFonts w:hint="eastAsia"/>
        </w:rPr>
        <w:t>地层方向</w:t>
      </w:r>
      <w:r>
        <w:rPr>
          <w:rFonts w:hint="eastAsia"/>
        </w:rPr>
        <w:t>(stratigraphic_orientation.csv)</w:t>
      </w:r>
      <w:r>
        <w:rPr>
          <w:rFonts w:hint="eastAsia"/>
        </w:rPr>
        <w:t>，包括：</w:t>
      </w:r>
      <w:r w:rsidR="00A447E7">
        <w:rPr>
          <w:rFonts w:hint="eastAsia"/>
        </w:rPr>
        <w:t>XYZ</w:t>
      </w:r>
      <w:r w:rsidR="00A447E7">
        <w:rPr>
          <w:rFonts w:hint="eastAsia"/>
        </w:rPr>
        <w:t>坐标、</w:t>
      </w:r>
      <w:r w:rsidR="00B27557" w:rsidRPr="009D3C92">
        <w:rPr>
          <w:rFonts w:hint="eastAsia"/>
          <w:color w:val="FF0000"/>
        </w:rPr>
        <w:t>azimuth (360.0), dip(40.0), polarity (1),</w:t>
      </w:r>
      <w:r w:rsidR="00B27557">
        <w:rPr>
          <w:rFonts w:hint="eastAsia"/>
        </w:rPr>
        <w:t xml:space="preserve"> formation (**_Formation), source (observed or contact_orientations)  </w:t>
      </w:r>
    </w:p>
    <w:p w:rsidR="004C72FF" w:rsidRDefault="004C72FF" w:rsidP="004C72FF">
      <w:pPr>
        <w:ind w:firstLine="480"/>
      </w:pPr>
      <w:r>
        <w:rPr>
          <w:rFonts w:hint="eastAsia"/>
        </w:rPr>
        <w:t xml:space="preserve">(3) </w:t>
      </w:r>
      <w:r>
        <w:rPr>
          <w:rFonts w:hint="eastAsia"/>
        </w:rPr>
        <w:t>地层厚度</w:t>
      </w:r>
      <w:r>
        <w:rPr>
          <w:rFonts w:hint="eastAsia"/>
        </w:rPr>
        <w:t>(stratigraphic_thickness.csv)</w:t>
      </w:r>
      <w:r>
        <w:rPr>
          <w:rFonts w:hint="eastAsia"/>
        </w:rPr>
        <w:t>，包括：地层名称</w:t>
      </w:r>
      <w:r>
        <w:rPr>
          <w:rFonts w:hint="eastAsia"/>
        </w:rPr>
        <w:t xml:space="preserve">(name), </w:t>
      </w:r>
      <w:r>
        <w:rPr>
          <w:rFonts w:hint="eastAsia"/>
        </w:rPr>
        <w:t>厚度</w:t>
      </w:r>
      <w:r>
        <w:rPr>
          <w:rFonts w:hint="eastAsia"/>
        </w:rPr>
        <w:t>(m)</w:t>
      </w:r>
    </w:p>
    <w:p w:rsidR="004C72FF" w:rsidRDefault="004C72FF" w:rsidP="004C72FF">
      <w:pPr>
        <w:ind w:firstLine="480"/>
      </w:pPr>
      <w:r>
        <w:rPr>
          <w:rFonts w:hint="eastAsia"/>
        </w:rPr>
        <w:t xml:space="preserve">(4) </w:t>
      </w:r>
      <w:r>
        <w:rPr>
          <w:rFonts w:hint="eastAsia"/>
        </w:rPr>
        <w:t>地层顺序</w:t>
      </w:r>
      <w:r>
        <w:rPr>
          <w:rFonts w:hint="eastAsia"/>
        </w:rPr>
        <w:t>(stratigraphic_order.csv)</w:t>
      </w:r>
      <w:r>
        <w:rPr>
          <w:rFonts w:hint="eastAsia"/>
        </w:rPr>
        <w:t>，包括：地层</w:t>
      </w:r>
      <w:r>
        <w:rPr>
          <w:rFonts w:hint="eastAsia"/>
        </w:rPr>
        <w:t>group, formation index in the group, unit_name</w:t>
      </w:r>
    </w:p>
    <w:p w:rsidR="004C72FF" w:rsidRDefault="004C72FF" w:rsidP="004C72FF">
      <w:pPr>
        <w:ind w:firstLine="480"/>
      </w:pPr>
      <w:r>
        <w:rPr>
          <w:rFonts w:hint="eastAsia"/>
        </w:rPr>
        <w:t xml:space="preserve">(5) </w:t>
      </w:r>
      <w:r>
        <w:rPr>
          <w:rFonts w:hint="eastAsia"/>
        </w:rPr>
        <w:t>建模区域范围</w:t>
      </w:r>
      <w:r>
        <w:rPr>
          <w:rFonts w:hint="eastAsia"/>
        </w:rPr>
        <w:t>(bbox.csv)</w:t>
      </w:r>
      <w:r w:rsidR="005D74DC">
        <w:rPr>
          <w:rFonts w:hint="eastAsia"/>
        </w:rPr>
        <w:t>，</w:t>
      </w:r>
      <w:r>
        <w:rPr>
          <w:rFonts w:hint="eastAsia"/>
        </w:rPr>
        <w:t>包括：</w:t>
      </w:r>
      <w:r>
        <w:rPr>
          <w:rFonts w:hint="eastAsia"/>
        </w:rPr>
        <w:t>origin</w:t>
      </w:r>
      <w:r>
        <w:rPr>
          <w:rFonts w:hint="eastAsia"/>
        </w:rPr>
        <w:t>与</w:t>
      </w:r>
      <w:r>
        <w:rPr>
          <w:rFonts w:hint="eastAsia"/>
        </w:rPr>
        <w:t>maximum</w:t>
      </w:r>
      <w:r>
        <w:rPr>
          <w:rFonts w:hint="eastAsia"/>
        </w:rPr>
        <w:t>的</w:t>
      </w:r>
      <w:r>
        <w:rPr>
          <w:rFonts w:hint="eastAsia"/>
        </w:rPr>
        <w:t>XYZ</w:t>
      </w:r>
      <w:r>
        <w:rPr>
          <w:rFonts w:hint="eastAsia"/>
        </w:rPr>
        <w:t>坐标</w:t>
      </w:r>
    </w:p>
    <w:p w:rsidR="004C72FF" w:rsidRDefault="004C72FF" w:rsidP="004C72FF">
      <w:pPr>
        <w:pStyle w:val="30"/>
      </w:pPr>
      <w:r>
        <w:rPr>
          <w:rFonts w:hint="eastAsia"/>
        </w:rPr>
        <w:t>断层的数据文件</w:t>
      </w:r>
    </w:p>
    <w:p w:rsidR="004C72FF" w:rsidRDefault="004C72FF" w:rsidP="004C72FF">
      <w:pPr>
        <w:ind w:firstLine="480"/>
      </w:pPr>
      <w:r>
        <w:rPr>
          <w:rFonts w:hint="eastAsia"/>
        </w:rPr>
        <w:t xml:space="preserve">(1) </w:t>
      </w:r>
      <w:r>
        <w:rPr>
          <w:rFonts w:hint="eastAsia"/>
        </w:rPr>
        <w:t>断层的位移</w:t>
      </w:r>
      <w:r>
        <w:rPr>
          <w:rFonts w:hint="eastAsia"/>
        </w:rPr>
        <w:t>(fault_displacement.csv)</w:t>
      </w:r>
      <w:r>
        <w:rPr>
          <w:rFonts w:hint="eastAsia"/>
        </w:rPr>
        <w:t>：</w:t>
      </w:r>
      <w:r>
        <w:rPr>
          <w:rFonts w:hint="eastAsia"/>
        </w:rPr>
        <w:t>Fault (Fault_2997), displacement (84.0)</w:t>
      </w:r>
    </w:p>
    <w:p w:rsidR="004C72FF" w:rsidRDefault="004C72FF" w:rsidP="004C72FF">
      <w:pPr>
        <w:ind w:firstLine="480"/>
      </w:pPr>
      <w:r>
        <w:rPr>
          <w:rFonts w:hint="eastAsia"/>
        </w:rPr>
        <w:t xml:space="preserve">(2) </w:t>
      </w:r>
      <w:r>
        <w:rPr>
          <w:rFonts w:hint="eastAsia"/>
        </w:rPr>
        <w:t>断层的边界</w:t>
      </w:r>
      <w:r>
        <w:rPr>
          <w:rFonts w:hint="eastAsia"/>
        </w:rPr>
        <w:t>(fault_edges.txt)</w:t>
      </w:r>
      <w:r>
        <w:rPr>
          <w:rFonts w:hint="eastAsia"/>
        </w:rPr>
        <w:t>：</w:t>
      </w:r>
      <w:r w:rsidR="00137484">
        <w:rPr>
          <w:rFonts w:hint="eastAsia"/>
        </w:rPr>
        <w:t>两两</w:t>
      </w:r>
      <w:r>
        <w:rPr>
          <w:rFonts w:hint="eastAsia"/>
        </w:rPr>
        <w:t>断层的</w:t>
      </w:r>
      <w:r w:rsidRPr="00E17351">
        <w:rPr>
          <w:rFonts w:hint="eastAsia"/>
          <w:color w:val="FF0000"/>
        </w:rPr>
        <w:t>名称对</w:t>
      </w:r>
      <w:r>
        <w:rPr>
          <w:rFonts w:hint="eastAsia"/>
        </w:rPr>
        <w:t>(**1_Fault, **2_Fault)</w:t>
      </w:r>
    </w:p>
    <w:p w:rsidR="004C72FF" w:rsidRPr="004F627A" w:rsidRDefault="004C72FF" w:rsidP="004C72FF">
      <w:pPr>
        <w:ind w:firstLine="480"/>
        <w:rPr>
          <w:color w:val="FF0000"/>
        </w:rPr>
      </w:pPr>
      <w:r>
        <w:rPr>
          <w:rFonts w:hint="eastAsia"/>
        </w:rPr>
        <w:t xml:space="preserve">(3) </w:t>
      </w:r>
      <w:r>
        <w:rPr>
          <w:rFonts w:hint="eastAsia"/>
        </w:rPr>
        <w:t>断层的位置</w:t>
      </w:r>
      <w:r>
        <w:rPr>
          <w:rFonts w:hint="eastAsia"/>
        </w:rPr>
        <w:t>(fault_locations.csv)</w:t>
      </w:r>
      <w:r>
        <w:rPr>
          <w:rFonts w:hint="eastAsia"/>
        </w:rPr>
        <w:t>：</w:t>
      </w:r>
      <w:r>
        <w:rPr>
          <w:rFonts w:hint="eastAsia"/>
        </w:rPr>
        <w:t>XYZ</w:t>
      </w:r>
      <w:r>
        <w:rPr>
          <w:rFonts w:hint="eastAsia"/>
        </w:rPr>
        <w:t>坐标、</w:t>
      </w:r>
      <w:r>
        <w:rPr>
          <w:rFonts w:hint="eastAsia"/>
        </w:rPr>
        <w:t>val (</w:t>
      </w:r>
      <w:r w:rsidR="00724E60">
        <w:rPr>
          <w:rFonts w:hint="eastAsia"/>
        </w:rPr>
        <w:t xml:space="preserve">all are </w:t>
      </w:r>
      <w:r>
        <w:rPr>
          <w:rFonts w:hint="eastAsia"/>
        </w:rPr>
        <w:t>0?)</w:t>
      </w:r>
      <w:r>
        <w:rPr>
          <w:rFonts w:hint="eastAsia"/>
        </w:rPr>
        <w:t>、</w:t>
      </w:r>
      <w:r>
        <w:rPr>
          <w:rFonts w:hint="eastAsia"/>
        </w:rPr>
        <w:t>feature_name (Fault_2997, ...)</w:t>
      </w:r>
      <w:r>
        <w:rPr>
          <w:rFonts w:hint="eastAsia"/>
        </w:rPr>
        <w:t>、</w:t>
      </w:r>
      <w:r>
        <w:rPr>
          <w:rFonts w:hint="eastAsia"/>
        </w:rPr>
        <w:t>coord (all is 0?)</w:t>
      </w:r>
      <w:r w:rsidR="004F627A">
        <w:rPr>
          <w:rFonts w:hint="eastAsia"/>
        </w:rPr>
        <w:t xml:space="preserve">   </w:t>
      </w:r>
      <w:r w:rsidR="004A5B89">
        <w:rPr>
          <w:rFonts w:hint="eastAsia"/>
        </w:rPr>
        <w:t xml:space="preserve"> </w:t>
      </w:r>
      <w:r w:rsidR="00F2340F">
        <w:rPr>
          <w:rFonts w:hint="eastAsia"/>
          <w:color w:val="FF0000"/>
        </w:rPr>
        <w:t xml:space="preserve">   </w:t>
      </w:r>
      <w:r w:rsidR="004F627A" w:rsidRPr="004F627A">
        <w:rPr>
          <w:rFonts w:hint="eastAsia"/>
          <w:color w:val="FF0000"/>
        </w:rPr>
        <w:t>界面上的一些点</w:t>
      </w:r>
      <w:r w:rsidR="004F627A" w:rsidRPr="004F627A">
        <w:rPr>
          <w:rFonts w:hint="eastAsia"/>
          <w:color w:val="FF0000"/>
        </w:rPr>
        <w:t>(</w:t>
      </w:r>
      <w:r w:rsidR="004F627A" w:rsidRPr="004F627A">
        <w:rPr>
          <w:color w:val="FF0000"/>
        </w:rPr>
        <w:t>Lajaunie</w:t>
      </w:r>
      <w:r w:rsidR="004F627A" w:rsidRPr="004F627A">
        <w:rPr>
          <w:rFonts w:hint="eastAsia"/>
          <w:color w:val="FF0000"/>
        </w:rPr>
        <w:t xml:space="preserve"> et al., 1997)</w:t>
      </w:r>
    </w:p>
    <w:p w:rsidR="00221332" w:rsidRDefault="004C72FF" w:rsidP="00221332">
      <w:pPr>
        <w:ind w:firstLine="480"/>
        <w:rPr>
          <w:color w:val="FF0000"/>
        </w:rPr>
      </w:pPr>
      <w:r>
        <w:rPr>
          <w:rFonts w:hint="eastAsia"/>
        </w:rPr>
        <w:t xml:space="preserve">(4) </w:t>
      </w:r>
      <w:r>
        <w:rPr>
          <w:rFonts w:hint="eastAsia"/>
        </w:rPr>
        <w:t>断层的方向</w:t>
      </w:r>
      <w:r>
        <w:rPr>
          <w:rFonts w:hint="eastAsia"/>
        </w:rPr>
        <w:t>(fault_orientations.csv)</w:t>
      </w:r>
      <w:r>
        <w:rPr>
          <w:rFonts w:hint="eastAsia"/>
        </w:rPr>
        <w:t>：</w:t>
      </w:r>
      <w:r w:rsidR="00A447E7">
        <w:rPr>
          <w:rFonts w:hint="eastAsia"/>
        </w:rPr>
        <w:t>XYZ</w:t>
      </w:r>
      <w:r w:rsidR="00A447E7">
        <w:rPr>
          <w:rFonts w:hint="eastAsia"/>
        </w:rPr>
        <w:t>坐标、</w:t>
      </w:r>
      <w:r w:rsidR="00221332">
        <w:rPr>
          <w:rFonts w:hint="eastAsia"/>
        </w:rPr>
        <w:t>梯度</w:t>
      </w:r>
      <w:r w:rsidR="00221332">
        <w:rPr>
          <w:rFonts w:hint="eastAsia"/>
        </w:rPr>
        <w:t>(gx, gy, gz)</w:t>
      </w:r>
      <w:r w:rsidR="00221332">
        <w:rPr>
          <w:rFonts w:hint="eastAsia"/>
        </w:rPr>
        <w:t>、</w:t>
      </w:r>
      <w:r w:rsidR="00221332">
        <w:rPr>
          <w:rFonts w:hint="eastAsia"/>
        </w:rPr>
        <w:t>Coord (</w:t>
      </w:r>
      <w:r w:rsidR="00634027">
        <w:rPr>
          <w:rFonts w:hint="eastAsia"/>
        </w:rPr>
        <w:t xml:space="preserve">all are </w:t>
      </w:r>
      <w:r w:rsidR="00221332">
        <w:rPr>
          <w:rFonts w:hint="eastAsia"/>
        </w:rPr>
        <w:t>0?)</w:t>
      </w:r>
      <w:r w:rsidR="00221332">
        <w:rPr>
          <w:rFonts w:hint="eastAsia"/>
        </w:rPr>
        <w:t>、</w:t>
      </w:r>
      <w:r w:rsidR="00221332">
        <w:rPr>
          <w:rFonts w:hint="eastAsia"/>
        </w:rPr>
        <w:t xml:space="preserve">feature_name (Fault_2997, ...)   </w:t>
      </w:r>
      <w:r w:rsidR="00221332" w:rsidRPr="004F627A">
        <w:rPr>
          <w:rFonts w:hint="eastAsia"/>
          <w:color w:val="FF0000"/>
        </w:rPr>
        <w:t>界面上的</w:t>
      </w:r>
      <w:r w:rsidR="00221332">
        <w:rPr>
          <w:rFonts w:hint="eastAsia"/>
          <w:color w:val="FF0000"/>
        </w:rPr>
        <w:t>另</w:t>
      </w:r>
      <w:r w:rsidR="00221332" w:rsidRPr="004F627A">
        <w:rPr>
          <w:rFonts w:hint="eastAsia"/>
          <w:color w:val="FF0000"/>
        </w:rPr>
        <w:t>一些点</w:t>
      </w:r>
      <w:r w:rsidR="00221332" w:rsidRPr="004F627A">
        <w:rPr>
          <w:rFonts w:hint="eastAsia"/>
          <w:color w:val="FF0000"/>
        </w:rPr>
        <w:t>(</w:t>
      </w:r>
      <w:r w:rsidR="00221332" w:rsidRPr="004F627A">
        <w:rPr>
          <w:color w:val="FF0000"/>
        </w:rPr>
        <w:t>Lajaunie</w:t>
      </w:r>
      <w:r w:rsidR="00221332" w:rsidRPr="004F627A">
        <w:rPr>
          <w:rFonts w:hint="eastAsia"/>
          <w:color w:val="FF0000"/>
        </w:rPr>
        <w:t xml:space="preserve"> et al., 1997)</w:t>
      </w:r>
    </w:p>
    <w:p w:rsidR="00265253" w:rsidRDefault="00265253" w:rsidP="00221332">
      <w:pPr>
        <w:ind w:firstLine="480"/>
      </w:pPr>
      <w:r w:rsidRPr="003E2095">
        <w:rPr>
          <w:rFonts w:hint="eastAsia"/>
        </w:rPr>
        <w:t>注意：</w:t>
      </w:r>
      <w:r w:rsidRPr="003E2095">
        <w:rPr>
          <w:rFonts w:hint="eastAsia"/>
        </w:rPr>
        <w:t>(3)</w:t>
      </w:r>
      <w:r w:rsidRPr="003E2095">
        <w:rPr>
          <w:rFonts w:hint="eastAsia"/>
        </w:rPr>
        <w:t>与</w:t>
      </w:r>
      <w:r w:rsidRPr="003E2095">
        <w:rPr>
          <w:rFonts w:hint="eastAsia"/>
        </w:rPr>
        <w:t>(4)</w:t>
      </w:r>
      <w:r w:rsidRPr="003E2095">
        <w:rPr>
          <w:rFonts w:hint="eastAsia"/>
        </w:rPr>
        <w:t>的点位相同也是没问题的。</w:t>
      </w:r>
    </w:p>
    <w:p w:rsidR="004265A4" w:rsidRDefault="004265A4" w:rsidP="004265A4">
      <w:pPr>
        <w:pStyle w:val="30"/>
      </w:pPr>
      <w:r>
        <w:rPr>
          <w:rFonts w:hint="eastAsia"/>
        </w:rPr>
        <w:t>疑问</w:t>
      </w:r>
    </w:p>
    <w:p w:rsidR="004265A4" w:rsidRDefault="004265A4" w:rsidP="004265A4">
      <w:pPr>
        <w:ind w:firstLine="480"/>
      </w:pPr>
      <w:r>
        <w:rPr>
          <w:rFonts w:hint="eastAsia"/>
        </w:rPr>
        <w:t>如果从钻孔或地震数据，解释得到上述的至少关于断层的参数</w:t>
      </w:r>
      <w:r>
        <w:rPr>
          <w:rFonts w:hint="eastAsia"/>
        </w:rPr>
        <w:t>(</w:t>
      </w:r>
      <w:r w:rsidRPr="001E182A">
        <w:rPr>
          <w:rFonts w:hint="eastAsia"/>
          <w:color w:val="FF0000"/>
        </w:rPr>
        <w:t>XYZ</w:t>
      </w:r>
      <w:r w:rsidRPr="001E182A">
        <w:rPr>
          <w:rFonts w:hint="eastAsia"/>
          <w:color w:val="FF0000"/>
        </w:rPr>
        <w:t>坐标、</w:t>
      </w:r>
      <w:r w:rsidRPr="001E182A">
        <w:rPr>
          <w:rFonts w:hint="eastAsia"/>
          <w:color w:val="FF0000"/>
        </w:rPr>
        <w:t>Orientation</w:t>
      </w:r>
      <w:r w:rsidR="00FA4C68" w:rsidRPr="001E182A">
        <w:rPr>
          <w:rFonts w:hint="eastAsia"/>
          <w:color w:val="FF0000"/>
        </w:rPr>
        <w:t xml:space="preserve"> (dip, azimuth, polarity)</w:t>
      </w:r>
      <w:r w:rsidR="00FA4C68" w:rsidRPr="001E182A">
        <w:rPr>
          <w:rFonts w:hint="eastAsia"/>
          <w:color w:val="FF0000"/>
        </w:rPr>
        <w:t>、</w:t>
      </w:r>
      <w:r w:rsidRPr="001E182A">
        <w:rPr>
          <w:rFonts w:hint="eastAsia"/>
          <w:color w:val="FF0000"/>
        </w:rPr>
        <w:t>连接关系</w:t>
      </w:r>
      <w:r w:rsidR="007C24F5" w:rsidRPr="001E182A">
        <w:rPr>
          <w:rFonts w:hint="eastAsia"/>
          <w:color w:val="FF0000"/>
        </w:rPr>
        <w:t>、</w:t>
      </w:r>
      <w:r w:rsidRPr="001E182A">
        <w:rPr>
          <w:rFonts w:hint="eastAsia"/>
          <w:color w:val="FF0000"/>
        </w:rPr>
        <w:t>位移</w:t>
      </w:r>
      <w:r>
        <w:rPr>
          <w:rFonts w:hint="eastAsia"/>
        </w:rPr>
        <w:t>)</w:t>
      </w:r>
      <w:r>
        <w:rPr>
          <w:rFonts w:hint="eastAsia"/>
        </w:rPr>
        <w:t>？</w:t>
      </w:r>
    </w:p>
    <w:p w:rsidR="00A45DA7" w:rsidRPr="00085E78" w:rsidRDefault="00ED661B" w:rsidP="00ED661B">
      <w:pPr>
        <w:pStyle w:val="2"/>
      </w:pPr>
      <w:r>
        <w:rPr>
          <w:rFonts w:hint="eastAsia"/>
        </w:rPr>
        <w:lastRenderedPageBreak/>
        <w:t>钻孔数据融入</w:t>
      </w:r>
    </w:p>
    <w:p w:rsidR="00A45DA7" w:rsidRDefault="00ED661B" w:rsidP="00BD79C4">
      <w:pPr>
        <w:ind w:firstLine="480"/>
      </w:pPr>
      <w:r>
        <w:rPr>
          <w:rFonts w:hint="eastAsia"/>
        </w:rPr>
        <w:t xml:space="preserve">dh2loop </w:t>
      </w:r>
      <w:r w:rsidR="00217FC8">
        <w:rPr>
          <w:rFonts w:hint="eastAsia"/>
        </w:rPr>
        <w:t>(</w:t>
      </w:r>
      <w:r>
        <w:rPr>
          <w:rFonts w:hint="eastAsia"/>
        </w:rPr>
        <w:t>Loop3D project</w:t>
      </w:r>
      <w:r w:rsidR="00217FC8">
        <w:rPr>
          <w:rFonts w:hint="eastAsia"/>
        </w:rPr>
        <w:t>)</w:t>
      </w:r>
    </w:p>
    <w:p w:rsidR="00A45DA7" w:rsidRDefault="00ED661B" w:rsidP="00BD79C4">
      <w:pPr>
        <w:ind w:firstLine="480"/>
      </w:pPr>
      <w:r>
        <w:rPr>
          <w:rFonts w:hint="eastAsia"/>
        </w:rPr>
        <w:t>GemPy</w:t>
      </w:r>
      <w:r>
        <w:rPr>
          <w:rFonts w:hint="eastAsia"/>
        </w:rPr>
        <w:t>也使用钻孔数据</w:t>
      </w:r>
      <w:r>
        <w:rPr>
          <w:rFonts w:hint="eastAsia"/>
        </w:rPr>
        <w:t>(welly, striplog)</w:t>
      </w:r>
    </w:p>
    <w:p w:rsidR="00142288" w:rsidRDefault="00BD79C4" w:rsidP="00BD79C4">
      <w:pPr>
        <w:pStyle w:val="2"/>
      </w:pPr>
      <w:r>
        <w:rPr>
          <w:rFonts w:hint="eastAsia"/>
        </w:rPr>
        <w:t>总结</w:t>
      </w:r>
    </w:p>
    <w:p w:rsidR="00BD79C4" w:rsidRDefault="00A10E51" w:rsidP="00BD79C4">
      <w:pPr>
        <w:ind w:firstLine="480"/>
      </w:pPr>
      <w:r>
        <w:rPr>
          <w:rFonts w:hint="eastAsia"/>
        </w:rPr>
        <w:t>隐式地质建模是一种快速的、定量的并可重复的地质建模方式，但用于中国区域性地质建模需要注意几个问题：</w:t>
      </w:r>
    </w:p>
    <w:p w:rsidR="00A10E51" w:rsidRDefault="00A10E51" w:rsidP="00BD79C4">
      <w:pPr>
        <w:ind w:firstLine="480"/>
      </w:pPr>
      <w:r>
        <w:rPr>
          <w:rFonts w:hint="eastAsia"/>
        </w:rPr>
        <w:t>（</w:t>
      </w:r>
      <w:r>
        <w:rPr>
          <w:rFonts w:hint="eastAsia"/>
        </w:rPr>
        <w:t>1</w:t>
      </w:r>
      <w:r>
        <w:rPr>
          <w:rFonts w:hint="eastAsia"/>
        </w:rPr>
        <w:t>）对于油田等特殊区域的地质建模，需要使用</w:t>
      </w:r>
      <w:r w:rsidRPr="000F71F2">
        <w:rPr>
          <w:rFonts w:hint="eastAsia"/>
          <w:color w:val="FF0000"/>
        </w:rPr>
        <w:t>低层级别的建模方式</w:t>
      </w:r>
      <w:r>
        <w:rPr>
          <w:rFonts w:hint="eastAsia"/>
        </w:rPr>
        <w:t>；</w:t>
      </w:r>
    </w:p>
    <w:p w:rsidR="00A10E51" w:rsidRPr="00685EFC" w:rsidRDefault="00A10E51" w:rsidP="00BD79C4">
      <w:pPr>
        <w:ind w:firstLine="480"/>
        <w:rPr>
          <w:color w:val="FF0000"/>
        </w:rPr>
      </w:pPr>
      <w:r>
        <w:rPr>
          <w:rFonts w:hint="eastAsia"/>
        </w:rPr>
        <w:t>（</w:t>
      </w:r>
      <w:r>
        <w:rPr>
          <w:rFonts w:hint="eastAsia"/>
        </w:rPr>
        <w:t>2</w:t>
      </w:r>
      <w:r w:rsidR="00B37F8B">
        <w:rPr>
          <w:rFonts w:hint="eastAsia"/>
        </w:rPr>
        <w:t>）中国</w:t>
      </w:r>
      <w:r>
        <w:rPr>
          <w:rFonts w:hint="eastAsia"/>
        </w:rPr>
        <w:t>公开的地质图数据库很有限（目前仅找到</w:t>
      </w:r>
      <w:r w:rsidRPr="009018CA">
        <w:rPr>
          <w:rFonts w:hint="eastAsia"/>
          <w:color w:val="FF0000"/>
          <w:kern w:val="0"/>
        </w:rPr>
        <w:t>李晨阳</w:t>
      </w:r>
      <w:r w:rsidRPr="009018CA">
        <w:rPr>
          <w:rFonts w:hint="eastAsia"/>
          <w:color w:val="FF0000"/>
          <w:kern w:val="0"/>
        </w:rPr>
        <w:t>, 2019</w:t>
      </w:r>
      <w:r w:rsidRPr="00A10E51">
        <w:rPr>
          <w:rFonts w:hint="eastAsia"/>
        </w:rPr>
        <w:t>）</w:t>
      </w:r>
      <w:r>
        <w:rPr>
          <w:rFonts w:hint="eastAsia"/>
        </w:rPr>
        <w:t>，因此使用高层级别的（如</w:t>
      </w:r>
      <w:r>
        <w:rPr>
          <w:rFonts w:hint="eastAsia"/>
        </w:rPr>
        <w:t>map2loop</w:t>
      </w:r>
      <w:r>
        <w:rPr>
          <w:rFonts w:hint="eastAsia"/>
        </w:rPr>
        <w:t>）建模数据准备，</w:t>
      </w:r>
      <w:r w:rsidRPr="00685EFC">
        <w:rPr>
          <w:rFonts w:hint="eastAsia"/>
          <w:color w:val="FF0000"/>
        </w:rPr>
        <w:t>在中国是很难实施的</w:t>
      </w:r>
      <w:r w:rsidR="00380916" w:rsidRPr="000953B0">
        <w:rPr>
          <w:rFonts w:hint="eastAsia"/>
        </w:rPr>
        <w:t>（可以使用</w:t>
      </w:r>
      <w:r w:rsidR="00380916" w:rsidRPr="00AA5FA0">
        <w:rPr>
          <w:rFonts w:hint="eastAsia"/>
          <w:color w:val="FF0000"/>
          <w:kern w:val="0"/>
        </w:rPr>
        <w:t>李晨阳</w:t>
      </w:r>
      <w:r w:rsidR="00380916" w:rsidRPr="00AA5FA0">
        <w:rPr>
          <w:rFonts w:hint="eastAsia"/>
          <w:color w:val="FF0000"/>
          <w:kern w:val="0"/>
        </w:rPr>
        <w:t>, 2019</w:t>
      </w:r>
      <w:r w:rsidR="00380916">
        <w:rPr>
          <w:rFonts w:hint="eastAsia"/>
        </w:rPr>
        <w:t>提供的数据开展这个研究）</w:t>
      </w:r>
      <w:r w:rsidRPr="00EF037E">
        <w:rPr>
          <w:rFonts w:hint="eastAsia"/>
        </w:rPr>
        <w:t>；</w:t>
      </w:r>
    </w:p>
    <w:p w:rsidR="00BD79C4" w:rsidRDefault="00A10E51" w:rsidP="00BD79C4">
      <w:pPr>
        <w:ind w:firstLine="480"/>
      </w:pPr>
      <w:r>
        <w:rPr>
          <w:rFonts w:hint="eastAsia"/>
        </w:rPr>
        <w:t>（</w:t>
      </w:r>
      <w:r>
        <w:rPr>
          <w:rFonts w:hint="eastAsia"/>
        </w:rPr>
        <w:t>3</w:t>
      </w:r>
      <w:r>
        <w:rPr>
          <w:rFonts w:hint="eastAsia"/>
        </w:rPr>
        <w:t>）其他地质数据来源</w:t>
      </w:r>
      <w:r w:rsidR="00D54149">
        <w:rPr>
          <w:rFonts w:hint="eastAsia"/>
        </w:rPr>
        <w:t>（钻孔、重磁和传感器）</w:t>
      </w:r>
      <w:r>
        <w:rPr>
          <w:rFonts w:hint="eastAsia"/>
        </w:rPr>
        <w:t>的方式在中国区域地质建模的使用也很有限</w:t>
      </w:r>
      <w:r w:rsidR="00FF1CA6">
        <w:rPr>
          <w:rFonts w:hint="eastAsia"/>
        </w:rPr>
        <w:t>；</w:t>
      </w:r>
    </w:p>
    <w:p w:rsidR="00BD79C4" w:rsidRDefault="005557A6" w:rsidP="00BD79C4">
      <w:pPr>
        <w:ind w:firstLine="480"/>
      </w:pPr>
      <w:r>
        <w:rPr>
          <w:rFonts w:hint="eastAsia"/>
        </w:rPr>
        <w:t>（</w:t>
      </w:r>
      <w:r>
        <w:rPr>
          <w:rFonts w:hint="eastAsia"/>
        </w:rPr>
        <w:t>4</w:t>
      </w:r>
      <w:r>
        <w:rPr>
          <w:rFonts w:hint="eastAsia"/>
        </w:rPr>
        <w:t>）基于地质建模文件，取代</w:t>
      </w:r>
      <w:r>
        <w:rPr>
          <w:rFonts w:hint="eastAsia"/>
        </w:rPr>
        <w:t>Petrel</w:t>
      </w:r>
      <w:r>
        <w:rPr>
          <w:rFonts w:hint="eastAsia"/>
        </w:rPr>
        <w:t>等前处理程序的</w:t>
      </w:r>
      <w:r w:rsidRPr="005557A6">
        <w:rPr>
          <w:rFonts w:hint="eastAsia"/>
          <w:color w:val="FF0000"/>
        </w:rPr>
        <w:t>部分功能</w:t>
      </w:r>
      <w:r>
        <w:rPr>
          <w:rFonts w:hint="eastAsia"/>
        </w:rPr>
        <w:t>，与数值模拟应用可结合。</w:t>
      </w:r>
    </w:p>
    <w:p w:rsidR="005557A6" w:rsidRDefault="00D75DEE" w:rsidP="00BD79C4">
      <w:pPr>
        <w:ind w:firstLine="480"/>
      </w:pPr>
      <w:r w:rsidRPr="00D75DEE">
        <w:rPr>
          <w:noProof/>
        </w:rPr>
        <w:drawing>
          <wp:inline distT="0" distB="0" distL="0" distR="0">
            <wp:extent cx="4874930" cy="27881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875931" cy="2788768"/>
                    </a:xfrm>
                    <a:prstGeom prst="rect">
                      <a:avLst/>
                    </a:prstGeom>
                    <a:noFill/>
                    <a:ln w="9525">
                      <a:noFill/>
                      <a:miter lim="800000"/>
                      <a:headEnd/>
                      <a:tailEnd/>
                    </a:ln>
                  </pic:spPr>
                </pic:pic>
              </a:graphicData>
            </a:graphic>
          </wp:inline>
        </w:drawing>
      </w:r>
    </w:p>
    <w:p w:rsidR="00AC7A44" w:rsidRPr="00685EFC" w:rsidRDefault="00AC7A44" w:rsidP="00AC7A44">
      <w:pPr>
        <w:ind w:firstLine="480"/>
        <w:jc w:val="center"/>
      </w:pPr>
      <w:r>
        <w:rPr>
          <w:rFonts w:hint="eastAsia"/>
        </w:rPr>
        <w:t>图</w:t>
      </w:r>
      <w:r>
        <w:rPr>
          <w:rFonts w:hint="eastAsia"/>
        </w:rPr>
        <w:t xml:space="preserve">1 </w:t>
      </w:r>
      <w:r>
        <w:rPr>
          <w:rFonts w:hint="eastAsia"/>
        </w:rPr>
        <w:t>地质建模与有限元模拟的结合</w:t>
      </w:r>
    </w:p>
    <w:p w:rsidR="00142288" w:rsidRDefault="00822CE9" w:rsidP="00822CE9">
      <w:pPr>
        <w:pStyle w:val="30"/>
      </w:pPr>
      <w:r>
        <w:rPr>
          <w:rFonts w:hint="eastAsia"/>
        </w:rPr>
        <w:t>参考文献</w:t>
      </w:r>
    </w:p>
    <w:p w:rsidR="00822CE9" w:rsidRDefault="003D6712" w:rsidP="00D709EF">
      <w:pPr>
        <w:pStyle w:val="a7"/>
        <w:numPr>
          <w:ilvl w:val="0"/>
          <w:numId w:val="6"/>
        </w:numPr>
        <w:rPr>
          <w:kern w:val="0"/>
        </w:rPr>
      </w:pPr>
      <w:r>
        <w:rPr>
          <w:kern w:val="0"/>
        </w:rPr>
        <w:t>Wellmann J. F., Schaaf</w:t>
      </w:r>
      <w:r w:rsidR="00822CE9">
        <w:rPr>
          <w:kern w:val="0"/>
        </w:rPr>
        <w:t xml:space="preserve"> A., de </w:t>
      </w:r>
      <w:r>
        <w:rPr>
          <w:kern w:val="0"/>
        </w:rPr>
        <w:t>la Varga M., von Hagke</w:t>
      </w:r>
      <w:r>
        <w:rPr>
          <w:rFonts w:hint="eastAsia"/>
          <w:kern w:val="0"/>
        </w:rPr>
        <w:t xml:space="preserve"> </w:t>
      </w:r>
      <w:r>
        <w:rPr>
          <w:kern w:val="0"/>
        </w:rPr>
        <w:t>C.</w:t>
      </w:r>
      <w:r>
        <w:rPr>
          <w:rFonts w:hint="eastAsia"/>
          <w:kern w:val="0"/>
        </w:rPr>
        <w:t xml:space="preserve"> </w:t>
      </w:r>
      <w:r>
        <w:rPr>
          <w:kern w:val="0"/>
        </w:rPr>
        <w:t>2019.</w:t>
      </w:r>
      <w:r w:rsidR="00822CE9">
        <w:rPr>
          <w:kern w:val="0"/>
        </w:rPr>
        <w:t>From Google Earth to 3D Geology Problem 2: Seeing Below the</w:t>
      </w:r>
      <w:r w:rsidR="00822CE9">
        <w:rPr>
          <w:rFonts w:hint="eastAsia"/>
          <w:kern w:val="0"/>
        </w:rPr>
        <w:t xml:space="preserve"> </w:t>
      </w:r>
      <w:r w:rsidR="00822CE9">
        <w:rPr>
          <w:kern w:val="0"/>
        </w:rPr>
        <w:t>Surface of the Digital Earth, Developments in Structural Geology</w:t>
      </w:r>
      <w:r w:rsidR="00822CE9">
        <w:rPr>
          <w:rFonts w:hint="eastAsia"/>
          <w:kern w:val="0"/>
        </w:rPr>
        <w:t xml:space="preserve"> </w:t>
      </w:r>
      <w:r w:rsidR="00822CE9">
        <w:rPr>
          <w:kern w:val="0"/>
        </w:rPr>
        <w:t>and Tectonics, 5</w:t>
      </w:r>
      <w:r>
        <w:rPr>
          <w:rFonts w:hint="eastAsia"/>
          <w:kern w:val="0"/>
        </w:rPr>
        <w:t>:</w:t>
      </w:r>
      <w:r w:rsidR="00822CE9">
        <w:rPr>
          <w:kern w:val="0"/>
        </w:rPr>
        <w:t xml:space="preserve"> 189</w:t>
      </w:r>
      <w:r w:rsidR="00822CE9">
        <w:rPr>
          <w:rFonts w:hint="eastAsia"/>
          <w:kern w:val="0"/>
        </w:rPr>
        <w:t>-</w:t>
      </w:r>
      <w:r w:rsidR="00822CE9">
        <w:rPr>
          <w:kern w:val="0"/>
        </w:rPr>
        <w:t>204</w:t>
      </w:r>
      <w:r>
        <w:rPr>
          <w:rFonts w:hint="eastAsia"/>
          <w:kern w:val="0"/>
        </w:rPr>
        <w:t>.</w:t>
      </w:r>
    </w:p>
    <w:p w:rsidR="00A105F3" w:rsidRPr="00D709EF" w:rsidRDefault="00A105F3" w:rsidP="00D709EF">
      <w:pPr>
        <w:pStyle w:val="a8"/>
        <w:numPr>
          <w:ilvl w:val="0"/>
          <w:numId w:val="6"/>
        </w:numPr>
        <w:autoSpaceDE w:val="0"/>
        <w:autoSpaceDN w:val="0"/>
        <w:adjustRightInd w:val="0"/>
        <w:spacing w:line="240" w:lineRule="auto"/>
        <w:ind w:firstLineChars="0"/>
        <w:jc w:val="left"/>
        <w:rPr>
          <w:kern w:val="0"/>
        </w:rPr>
      </w:pPr>
      <w:r w:rsidRPr="00D709EF">
        <w:rPr>
          <w:rFonts w:hint="eastAsia"/>
          <w:kern w:val="0"/>
          <w:sz w:val="21"/>
        </w:rPr>
        <w:t>李晨阳，王新春，何春珍，吴轩，孔昭煜，李晓蕾</w:t>
      </w:r>
      <w:r w:rsidRPr="00D709EF">
        <w:rPr>
          <w:kern w:val="0"/>
          <w:sz w:val="21"/>
        </w:rPr>
        <w:t xml:space="preserve">. 2019. </w:t>
      </w:r>
      <w:r w:rsidRPr="00D709EF">
        <w:rPr>
          <w:rFonts w:hint="eastAsia"/>
          <w:kern w:val="0"/>
          <w:sz w:val="21"/>
        </w:rPr>
        <w:t>全国</w:t>
      </w:r>
      <w:r w:rsidRPr="00D709EF">
        <w:rPr>
          <w:kern w:val="0"/>
          <w:sz w:val="21"/>
        </w:rPr>
        <w:t>1</w:t>
      </w:r>
      <w:r w:rsidRPr="00D709EF">
        <w:rPr>
          <w:rFonts w:hint="eastAsia"/>
          <w:kern w:val="0"/>
          <w:sz w:val="21"/>
        </w:rPr>
        <w:t>∶</w:t>
      </w:r>
      <w:r w:rsidR="003D6712" w:rsidRPr="00D709EF">
        <w:rPr>
          <w:kern w:val="0"/>
          <w:sz w:val="21"/>
        </w:rPr>
        <w:t>200 000</w:t>
      </w:r>
      <w:r w:rsidRPr="00D709EF">
        <w:rPr>
          <w:rFonts w:hint="eastAsia"/>
          <w:kern w:val="0"/>
          <w:sz w:val="21"/>
        </w:rPr>
        <w:t>数字地质图（公</w:t>
      </w:r>
      <w:r w:rsidRPr="00D709EF">
        <w:rPr>
          <w:rFonts w:hint="eastAsia"/>
          <w:kern w:val="0"/>
          <w:sz w:val="21"/>
        </w:rPr>
        <w:lastRenderedPageBreak/>
        <w:t>开版）空间数据库</w:t>
      </w:r>
      <w:r w:rsidRPr="00D709EF">
        <w:rPr>
          <w:kern w:val="0"/>
          <w:sz w:val="21"/>
        </w:rPr>
        <w:t>.</w:t>
      </w:r>
      <w:r w:rsidR="003D6712" w:rsidRPr="00D709EF">
        <w:rPr>
          <w:rFonts w:hint="eastAsia"/>
          <w:kern w:val="0"/>
          <w:sz w:val="21"/>
        </w:rPr>
        <w:t xml:space="preserve"> </w:t>
      </w:r>
      <w:r w:rsidRPr="00D709EF">
        <w:rPr>
          <w:rFonts w:hint="eastAsia"/>
          <w:kern w:val="0"/>
          <w:sz w:val="21"/>
        </w:rPr>
        <w:t>中国地质，</w:t>
      </w:r>
      <w:r w:rsidRPr="00D709EF">
        <w:rPr>
          <w:kern w:val="0"/>
          <w:sz w:val="21"/>
        </w:rPr>
        <w:t>46(S1):</w:t>
      </w:r>
      <w:r w:rsidRPr="00D709EF">
        <w:rPr>
          <w:rFonts w:hint="eastAsia"/>
          <w:kern w:val="0"/>
          <w:sz w:val="21"/>
        </w:rPr>
        <w:t xml:space="preserve"> </w:t>
      </w:r>
      <w:r w:rsidRPr="00D709EF">
        <w:rPr>
          <w:kern w:val="0"/>
          <w:sz w:val="21"/>
        </w:rPr>
        <w:t>1</w:t>
      </w:r>
      <w:r w:rsidRPr="00D709EF">
        <w:rPr>
          <w:rFonts w:hint="eastAsia"/>
          <w:kern w:val="0"/>
          <w:sz w:val="21"/>
        </w:rPr>
        <w:t>-</w:t>
      </w:r>
      <w:r w:rsidRPr="00D709EF">
        <w:rPr>
          <w:kern w:val="0"/>
          <w:sz w:val="21"/>
        </w:rPr>
        <w:t>10.</w:t>
      </w:r>
    </w:p>
    <w:p w:rsidR="007B15C4" w:rsidRDefault="007B15C4" w:rsidP="00D709EF">
      <w:pPr>
        <w:pStyle w:val="a7"/>
        <w:numPr>
          <w:ilvl w:val="0"/>
          <w:numId w:val="6"/>
        </w:numPr>
      </w:pPr>
      <w:r>
        <w:rPr>
          <w:kern w:val="0"/>
        </w:rPr>
        <w:t>Joshi, R., Madaiah, K., Jessell, M., Lindsay, M., Pirot, G.:</w:t>
      </w:r>
      <w:r>
        <w:rPr>
          <w:rFonts w:hint="eastAsia"/>
          <w:kern w:val="0"/>
        </w:rPr>
        <w:t xml:space="preserve"> </w:t>
      </w:r>
      <w:r>
        <w:rPr>
          <w:kern w:val="0"/>
        </w:rPr>
        <w:t>dh2loop 1.0: an open-source python library for automated processing</w:t>
      </w:r>
      <w:r>
        <w:rPr>
          <w:rFonts w:hint="eastAsia"/>
          <w:kern w:val="0"/>
        </w:rPr>
        <w:t xml:space="preserve"> </w:t>
      </w:r>
      <w:r>
        <w:rPr>
          <w:kern w:val="0"/>
        </w:rPr>
        <w:t>and classification of geological logs, Geosci. Model Dev.</w:t>
      </w:r>
    </w:p>
    <w:p w:rsidR="00A105F3" w:rsidRDefault="00D709EF" w:rsidP="00D709EF">
      <w:pPr>
        <w:pStyle w:val="a7"/>
        <w:numPr>
          <w:ilvl w:val="0"/>
          <w:numId w:val="6"/>
        </w:numPr>
        <w:rPr>
          <w:kern w:val="0"/>
        </w:rPr>
      </w:pPr>
      <w:r>
        <w:rPr>
          <w:kern w:val="0"/>
        </w:rPr>
        <w:t>LoopStructural 1.0: time-aware geological modelling</w:t>
      </w:r>
    </w:p>
    <w:p w:rsidR="00A105F3" w:rsidRDefault="00D709EF" w:rsidP="00D709EF">
      <w:pPr>
        <w:pStyle w:val="a7"/>
        <w:numPr>
          <w:ilvl w:val="0"/>
          <w:numId w:val="6"/>
        </w:numPr>
        <w:rPr>
          <w:kern w:val="0"/>
        </w:rPr>
      </w:pPr>
      <w:r>
        <w:rPr>
          <w:kern w:val="0"/>
        </w:rPr>
        <w:t>Modelling of faults in LoopStructural 1.0</w:t>
      </w:r>
    </w:p>
    <w:p w:rsidR="00A105F3" w:rsidRDefault="00D709EF" w:rsidP="00D709EF">
      <w:pPr>
        <w:pStyle w:val="a7"/>
        <w:numPr>
          <w:ilvl w:val="0"/>
          <w:numId w:val="6"/>
        </w:numPr>
        <w:rPr>
          <w:kern w:val="0"/>
        </w:rPr>
      </w:pPr>
      <w:r>
        <w:rPr>
          <w:kern w:val="0"/>
        </w:rPr>
        <w:t xml:space="preserve">Automated geological map deconstruction for 3D model construction using </w:t>
      </w:r>
      <w:r w:rsidRPr="00D709EF">
        <w:rPr>
          <w:kern w:val="0"/>
        </w:rPr>
        <w:t>map2loop 1.0 and map2model 1.0</w:t>
      </w:r>
    </w:p>
    <w:p w:rsidR="00A105F3" w:rsidRDefault="00D709EF" w:rsidP="00D709EF">
      <w:pPr>
        <w:pStyle w:val="a7"/>
        <w:numPr>
          <w:ilvl w:val="0"/>
          <w:numId w:val="6"/>
        </w:numPr>
        <w:rPr>
          <w:kern w:val="0"/>
        </w:rPr>
      </w:pPr>
      <w:r>
        <w:rPr>
          <w:kern w:val="0"/>
        </w:rPr>
        <w:t xml:space="preserve">Structural, petrophysical, and geological constraints in </w:t>
      </w:r>
      <w:r w:rsidRPr="00D709EF">
        <w:rPr>
          <w:kern w:val="0"/>
        </w:rPr>
        <w:t xml:space="preserve">potential </w:t>
      </w:r>
      <w:r w:rsidRPr="00D709EF">
        <w:rPr>
          <w:rFonts w:hint="eastAsia"/>
          <w:kern w:val="0"/>
        </w:rPr>
        <w:t>fi</w:t>
      </w:r>
      <w:r w:rsidRPr="00D709EF">
        <w:rPr>
          <w:kern w:val="0"/>
        </w:rPr>
        <w:t>eld inversion</w:t>
      </w:r>
      <w:r>
        <w:rPr>
          <w:kern w:val="0"/>
        </w:rPr>
        <w:t xml:space="preserve"> using the Tomofast-x v1.0 open-source code</w:t>
      </w:r>
    </w:p>
    <w:p w:rsidR="00A105F3" w:rsidRPr="00D709EF" w:rsidRDefault="00D709EF" w:rsidP="00D709EF">
      <w:pPr>
        <w:pStyle w:val="a7"/>
        <w:numPr>
          <w:ilvl w:val="0"/>
          <w:numId w:val="6"/>
        </w:numPr>
        <w:rPr>
          <w:kern w:val="0"/>
        </w:rPr>
      </w:pPr>
      <w:r>
        <w:rPr>
          <w:kern w:val="0"/>
        </w:rPr>
        <w:t>dh2loop 1.0: an open-source Python library for automated processing and classi</w:t>
      </w:r>
      <w:r w:rsidRPr="00D709EF">
        <w:rPr>
          <w:rFonts w:hint="eastAsia"/>
          <w:kern w:val="0"/>
        </w:rPr>
        <w:t>fi</w:t>
      </w:r>
      <w:r>
        <w:rPr>
          <w:kern w:val="0"/>
        </w:rPr>
        <w:t xml:space="preserve">cation of geological </w:t>
      </w:r>
      <w:r w:rsidRPr="00D709EF">
        <w:rPr>
          <w:kern w:val="0"/>
        </w:rPr>
        <w:t>logs</w:t>
      </w:r>
    </w:p>
    <w:p w:rsidR="00D709EF" w:rsidRPr="00D709EF" w:rsidRDefault="00D709EF" w:rsidP="00D709EF">
      <w:pPr>
        <w:pStyle w:val="a7"/>
        <w:numPr>
          <w:ilvl w:val="0"/>
          <w:numId w:val="6"/>
        </w:numPr>
        <w:rPr>
          <w:kern w:val="0"/>
        </w:rPr>
      </w:pPr>
      <w:r>
        <w:rPr>
          <w:kern w:val="0"/>
        </w:rPr>
        <w:t xml:space="preserve">Blockworlds 0.1.0: a demonstration of anti-aliased geophysics for probabilistic inversions of </w:t>
      </w:r>
      <w:r w:rsidRPr="00D709EF">
        <w:rPr>
          <w:kern w:val="0"/>
        </w:rPr>
        <w:t>implicit and kinematic geological models</w:t>
      </w:r>
    </w:p>
    <w:p w:rsidR="00D709EF" w:rsidRDefault="00D709EF" w:rsidP="00D709EF">
      <w:pPr>
        <w:pStyle w:val="a7"/>
        <w:numPr>
          <w:ilvl w:val="0"/>
          <w:numId w:val="6"/>
        </w:numPr>
        <w:rPr>
          <w:kern w:val="0"/>
        </w:rPr>
      </w:pPr>
      <w:r>
        <w:rPr>
          <w:kern w:val="0"/>
        </w:rPr>
        <w:t xml:space="preserve">loopUI-0.1: indicators to support needs and practices in 3D geological modelling </w:t>
      </w:r>
      <w:r w:rsidRPr="00D709EF">
        <w:rPr>
          <w:kern w:val="0"/>
        </w:rPr>
        <w:t>uncertainty quanti</w:t>
      </w:r>
      <w:r w:rsidRPr="00D709EF">
        <w:rPr>
          <w:rFonts w:hint="eastAsia"/>
          <w:kern w:val="0"/>
        </w:rPr>
        <w:t>fi</w:t>
      </w:r>
      <w:r w:rsidRPr="00D709EF">
        <w:rPr>
          <w:kern w:val="0"/>
        </w:rPr>
        <w:t>cation</w:t>
      </w:r>
    </w:p>
    <w:p w:rsidR="00293279" w:rsidRPr="00293279" w:rsidRDefault="00293279" w:rsidP="00293279">
      <w:pPr>
        <w:pStyle w:val="a7"/>
        <w:numPr>
          <w:ilvl w:val="0"/>
          <w:numId w:val="6"/>
        </w:numPr>
        <w:rPr>
          <w:kern w:val="0"/>
        </w:rPr>
      </w:pPr>
      <w:r>
        <w:rPr>
          <w:kern w:val="0"/>
        </w:rPr>
        <w:t>Miguel de la Varga, Alexander Schaaf, FlorianWellmann</w:t>
      </w:r>
      <w:r>
        <w:rPr>
          <w:rFonts w:hint="eastAsia"/>
          <w:kern w:val="0"/>
        </w:rPr>
        <w:t xml:space="preserve">. </w:t>
      </w:r>
      <w:r>
        <w:rPr>
          <w:kern w:val="0"/>
        </w:rPr>
        <w:t>2019</w:t>
      </w:r>
      <w:r>
        <w:rPr>
          <w:rFonts w:hint="eastAsia"/>
          <w:kern w:val="0"/>
        </w:rPr>
        <w:t xml:space="preserve">. </w:t>
      </w:r>
      <w:r>
        <w:rPr>
          <w:kern w:val="0"/>
        </w:rPr>
        <w:t>GemPy 1.0: open-source stochastic geological</w:t>
      </w:r>
      <w:r>
        <w:rPr>
          <w:rFonts w:hint="eastAsia"/>
          <w:kern w:val="0"/>
        </w:rPr>
        <w:t xml:space="preserve"> </w:t>
      </w:r>
      <w:r>
        <w:rPr>
          <w:kern w:val="0"/>
        </w:rPr>
        <w:t>modeling and inversion</w:t>
      </w:r>
      <w:r>
        <w:rPr>
          <w:rFonts w:hint="eastAsia"/>
          <w:kern w:val="0"/>
        </w:rPr>
        <w:t xml:space="preserve">. </w:t>
      </w:r>
      <w:r>
        <w:rPr>
          <w:kern w:val="0"/>
        </w:rPr>
        <w:t>Geosci. Model Dev., 12</w:t>
      </w:r>
      <w:r>
        <w:rPr>
          <w:rFonts w:hint="eastAsia"/>
          <w:kern w:val="0"/>
        </w:rPr>
        <w:t xml:space="preserve">: </w:t>
      </w:r>
      <w:r>
        <w:rPr>
          <w:kern w:val="0"/>
        </w:rPr>
        <w:t>1</w:t>
      </w:r>
      <w:r>
        <w:rPr>
          <w:rFonts w:hint="eastAsia"/>
          <w:kern w:val="0"/>
        </w:rPr>
        <w:t>-</w:t>
      </w:r>
      <w:r>
        <w:rPr>
          <w:kern w:val="0"/>
        </w:rPr>
        <w:t>32.</w:t>
      </w:r>
    </w:p>
    <w:p w:rsidR="00293279" w:rsidRPr="00D709EF" w:rsidRDefault="00293279" w:rsidP="00EC2F6E">
      <w:pPr>
        <w:ind w:firstLine="480"/>
        <w:rPr>
          <w:kern w:val="0"/>
        </w:rPr>
      </w:pPr>
    </w:p>
    <w:p w:rsidR="00D709EF" w:rsidRDefault="00D709EF" w:rsidP="00EC2F6E">
      <w:pPr>
        <w:ind w:firstLine="480"/>
        <w:rPr>
          <w:kern w:val="0"/>
        </w:rPr>
      </w:pPr>
    </w:p>
    <w:p w:rsidR="00BD4D40" w:rsidRDefault="00BD4D40" w:rsidP="00EC2F6E">
      <w:pPr>
        <w:ind w:firstLine="480"/>
        <w:rPr>
          <w:kern w:val="0"/>
        </w:rPr>
      </w:pPr>
    </w:p>
    <w:p w:rsidR="00BD4D40" w:rsidRDefault="00FD27AC" w:rsidP="00FD27AC">
      <w:pPr>
        <w:pStyle w:val="1"/>
        <w:rPr>
          <w:kern w:val="0"/>
        </w:rPr>
      </w:pPr>
      <w:r>
        <w:rPr>
          <w:rFonts w:hint="eastAsia"/>
          <w:kern w:val="0"/>
        </w:rPr>
        <w:t>LoopStructural</w:t>
      </w:r>
      <w:r>
        <w:rPr>
          <w:rFonts w:hint="eastAsia"/>
          <w:kern w:val="0"/>
        </w:rPr>
        <w:t>的低层级输入方式</w:t>
      </w:r>
    </w:p>
    <w:p w:rsidR="00FD27AC" w:rsidRDefault="00FD27AC" w:rsidP="00FD27AC">
      <w:pPr>
        <w:ind w:firstLine="480"/>
        <w:rPr>
          <w:kern w:val="0"/>
        </w:rPr>
      </w:pPr>
      <w:r>
        <w:rPr>
          <w:rFonts w:hint="eastAsia"/>
          <w:kern w:val="0"/>
        </w:rPr>
        <w:t>参考</w:t>
      </w:r>
      <w:r>
        <w:rPr>
          <w:rFonts w:hint="eastAsia"/>
          <w:kern w:val="0"/>
        </w:rPr>
        <w:t>examples/4_advanced/plot_model_from_geological_map.py</w:t>
      </w:r>
      <w:r>
        <w:rPr>
          <w:rFonts w:hint="eastAsia"/>
          <w:kern w:val="0"/>
        </w:rPr>
        <w:t>中读取解译的地质数据：</w:t>
      </w:r>
      <w:r w:rsidRPr="00A105F3">
        <w:rPr>
          <w:kern w:val="0"/>
        </w:rPr>
        <w:t>from LoopStructural.datasets import load_geological_map_data</w:t>
      </w:r>
    </w:p>
    <w:p w:rsidR="008C4865" w:rsidRPr="00262644" w:rsidRDefault="008C4865" w:rsidP="008C4865">
      <w:pPr>
        <w:pStyle w:val="2"/>
        <w:rPr>
          <w:color w:val="FF0000"/>
          <w:kern w:val="0"/>
        </w:rPr>
      </w:pPr>
      <w:r w:rsidRPr="00262644">
        <w:rPr>
          <w:color w:val="FF0000"/>
          <w:kern w:val="0"/>
        </w:rPr>
        <w:t>4.a Building a model using the ProcessInputData</w:t>
      </w:r>
      <w:r w:rsidR="0035621F">
        <w:rPr>
          <w:rFonts w:hint="eastAsia"/>
          <w:color w:val="FF0000"/>
          <w:kern w:val="0"/>
        </w:rPr>
        <w:t xml:space="preserve"> (advanced</w:t>
      </w:r>
      <w:r w:rsidR="0035621F">
        <w:rPr>
          <w:rFonts w:hint="eastAsia"/>
          <w:color w:val="FF0000"/>
          <w:kern w:val="0"/>
        </w:rPr>
        <w:t>示例</w:t>
      </w:r>
      <w:r w:rsidR="0035621F">
        <w:rPr>
          <w:rFonts w:hint="eastAsia"/>
          <w:color w:val="FF0000"/>
          <w:kern w:val="0"/>
        </w:rPr>
        <w:t>)</w:t>
      </w:r>
    </w:p>
    <w:p w:rsidR="008C4865" w:rsidRPr="008C4865" w:rsidRDefault="008C4865" w:rsidP="008C4865">
      <w:pPr>
        <w:ind w:firstLine="480"/>
        <w:rPr>
          <w:kern w:val="0"/>
        </w:rPr>
      </w:pPr>
      <w:r w:rsidRPr="008C4865">
        <w:rPr>
          <w:kern w:val="0"/>
        </w:rPr>
        <w:t>There is a disconnect between the input data required by 3D modelling software and a geological map. In LoopStructural the geological model is a collection of implicit functions that can be mapped to the distribution of stratigraphic units and the location of fault surfaces. Each implicit function is approximated from the observations of the stratigraphy, this requires grouping conformable geological units together as a single implicit function, mapping the different stratigraphic horizons to a value of the implicit function and determining the relationship with geolog</w:t>
      </w:r>
      <w:r w:rsidR="00B6325F">
        <w:rPr>
          <w:kern w:val="0"/>
        </w:rPr>
        <w:t>ical structures such as faults.</w:t>
      </w:r>
    </w:p>
    <w:p w:rsidR="008C4865" w:rsidRPr="008C4865" w:rsidRDefault="008C4865" w:rsidP="008C4865">
      <w:pPr>
        <w:ind w:firstLine="480"/>
        <w:rPr>
          <w:kern w:val="0"/>
        </w:rPr>
      </w:pPr>
      <w:r w:rsidRPr="008C4865">
        <w:rPr>
          <w:kern w:val="0"/>
        </w:rPr>
        <w:t>In this tutorial the **</w:t>
      </w:r>
      <w:r w:rsidRPr="008C4865">
        <w:rPr>
          <w:color w:val="FF0000"/>
          <w:kern w:val="0"/>
        </w:rPr>
        <w:t>ProcessInputData</w:t>
      </w:r>
      <w:r w:rsidRPr="008C4865">
        <w:rPr>
          <w:kern w:val="0"/>
        </w:rPr>
        <w:t xml:space="preserve">** class will be used to convert </w:t>
      </w:r>
      <w:r w:rsidRPr="008C4865">
        <w:rPr>
          <w:kern w:val="0"/>
        </w:rPr>
        <w:lastRenderedPageBreak/>
        <w:t>geologically meaningful datasets to input for LoopStructural.</w:t>
      </w:r>
    </w:p>
    <w:p w:rsidR="00FD27AC" w:rsidRDefault="008C4865" w:rsidP="008C4865">
      <w:pPr>
        <w:ind w:firstLine="480"/>
        <w:rPr>
          <w:kern w:val="0"/>
        </w:rPr>
      </w:pPr>
      <w:r w:rsidRPr="008C4865">
        <w:rPr>
          <w:kern w:val="0"/>
        </w:rPr>
        <w:t>The **ProcessInputData** class uses:* stratigraphic contacts* stratigraphic orientations* stratigraphic thickness* stratigraphic order</w:t>
      </w:r>
      <w:r>
        <w:rPr>
          <w:rFonts w:hint="eastAsia"/>
          <w:kern w:val="0"/>
        </w:rPr>
        <w:t xml:space="preserve">. </w:t>
      </w:r>
      <w:r w:rsidRPr="008C4865">
        <w:rPr>
          <w:kern w:val="0"/>
        </w:rPr>
        <w:t>To build a model of stratigraphic horizons and:* fault locations* fault orientations * fault properties* fault edges</w:t>
      </w:r>
      <w:r>
        <w:rPr>
          <w:rFonts w:hint="eastAsia"/>
          <w:kern w:val="0"/>
        </w:rPr>
        <w:t xml:space="preserve">. </w:t>
      </w:r>
      <w:r w:rsidRPr="008C4865">
        <w:rPr>
          <w:kern w:val="0"/>
        </w:rPr>
        <w:t>To use incorporate faults into the geological model.</w:t>
      </w:r>
    </w:p>
    <w:p w:rsidR="00FD27AC" w:rsidRDefault="001204AE" w:rsidP="00FD27AC">
      <w:pPr>
        <w:ind w:firstLine="480"/>
        <w:rPr>
          <w:kern w:val="0"/>
        </w:rPr>
      </w:pPr>
      <w:r>
        <w:rPr>
          <w:rFonts w:hint="eastAsia"/>
          <w:kern w:val="0"/>
        </w:rPr>
        <w:t>总结，</w:t>
      </w:r>
      <w:r>
        <w:rPr>
          <w:rFonts w:hint="eastAsia"/>
          <w:kern w:val="0"/>
        </w:rPr>
        <w:t>LoopStructural</w:t>
      </w:r>
      <w:r>
        <w:rPr>
          <w:rFonts w:hint="eastAsia"/>
          <w:kern w:val="0"/>
        </w:rPr>
        <w:t>输入就是要准备：</w:t>
      </w:r>
    </w:p>
    <w:p w:rsidR="001204AE" w:rsidRPr="001204AE" w:rsidRDefault="001204AE" w:rsidP="001204AE">
      <w:pPr>
        <w:pStyle w:val="a8"/>
        <w:numPr>
          <w:ilvl w:val="0"/>
          <w:numId w:val="7"/>
        </w:numPr>
        <w:ind w:firstLineChars="0"/>
        <w:rPr>
          <w:kern w:val="0"/>
        </w:rPr>
      </w:pPr>
      <w:r w:rsidRPr="001204AE">
        <w:rPr>
          <w:kern w:val="0"/>
        </w:rPr>
        <w:t>stratigraphic contacts</w:t>
      </w:r>
      <w:r w:rsidRPr="001204AE">
        <w:rPr>
          <w:rFonts w:hint="eastAsia"/>
          <w:kern w:val="0"/>
        </w:rPr>
        <w:t>（地层接触）</w:t>
      </w:r>
    </w:p>
    <w:p w:rsidR="00FD27AC" w:rsidRPr="001204AE" w:rsidRDefault="001204AE" w:rsidP="001204AE">
      <w:pPr>
        <w:pStyle w:val="a8"/>
        <w:numPr>
          <w:ilvl w:val="0"/>
          <w:numId w:val="7"/>
        </w:numPr>
        <w:ind w:firstLineChars="0"/>
        <w:rPr>
          <w:kern w:val="0"/>
        </w:rPr>
      </w:pPr>
      <w:r w:rsidRPr="001204AE">
        <w:rPr>
          <w:kern w:val="0"/>
        </w:rPr>
        <w:t>stratigraphic orientations</w:t>
      </w:r>
      <w:r w:rsidRPr="001204AE">
        <w:rPr>
          <w:rFonts w:hint="eastAsia"/>
          <w:kern w:val="0"/>
        </w:rPr>
        <w:t>（地层方向）</w:t>
      </w:r>
    </w:p>
    <w:p w:rsidR="00FD27AC" w:rsidRPr="001204AE" w:rsidRDefault="001204AE" w:rsidP="001204AE">
      <w:pPr>
        <w:pStyle w:val="a8"/>
        <w:numPr>
          <w:ilvl w:val="0"/>
          <w:numId w:val="7"/>
        </w:numPr>
        <w:ind w:firstLineChars="0"/>
        <w:rPr>
          <w:kern w:val="0"/>
        </w:rPr>
      </w:pPr>
      <w:r w:rsidRPr="001204AE">
        <w:rPr>
          <w:kern w:val="0"/>
        </w:rPr>
        <w:t>stratigraphic thickness</w:t>
      </w:r>
      <w:r w:rsidRPr="001204AE">
        <w:rPr>
          <w:rFonts w:hint="eastAsia"/>
          <w:kern w:val="0"/>
        </w:rPr>
        <w:t>（地层厚度）</w:t>
      </w:r>
    </w:p>
    <w:p w:rsidR="00FD27AC" w:rsidRPr="001204AE" w:rsidRDefault="001204AE" w:rsidP="001204AE">
      <w:pPr>
        <w:pStyle w:val="a8"/>
        <w:numPr>
          <w:ilvl w:val="0"/>
          <w:numId w:val="7"/>
        </w:numPr>
        <w:ind w:firstLineChars="0"/>
        <w:rPr>
          <w:kern w:val="0"/>
        </w:rPr>
      </w:pPr>
      <w:r w:rsidRPr="001204AE">
        <w:rPr>
          <w:kern w:val="0"/>
        </w:rPr>
        <w:t>stratigraphic order</w:t>
      </w:r>
      <w:r w:rsidRPr="001204AE">
        <w:rPr>
          <w:rFonts w:hint="eastAsia"/>
          <w:kern w:val="0"/>
        </w:rPr>
        <w:t>（地层顺序）</w:t>
      </w:r>
    </w:p>
    <w:p w:rsidR="00FD27AC" w:rsidRDefault="001204AE" w:rsidP="00FD27AC">
      <w:pPr>
        <w:ind w:firstLine="480"/>
        <w:rPr>
          <w:kern w:val="0"/>
        </w:rPr>
      </w:pPr>
      <w:r>
        <w:rPr>
          <w:rFonts w:hint="eastAsia"/>
          <w:kern w:val="0"/>
        </w:rPr>
        <w:t>为构建地层平面模型，需要：</w:t>
      </w:r>
    </w:p>
    <w:p w:rsidR="001204AE" w:rsidRPr="001204AE" w:rsidRDefault="001204AE" w:rsidP="001204AE">
      <w:pPr>
        <w:pStyle w:val="a8"/>
        <w:numPr>
          <w:ilvl w:val="0"/>
          <w:numId w:val="8"/>
        </w:numPr>
        <w:ind w:firstLineChars="0"/>
        <w:rPr>
          <w:kern w:val="0"/>
        </w:rPr>
      </w:pPr>
      <w:r w:rsidRPr="001204AE">
        <w:rPr>
          <w:kern w:val="0"/>
        </w:rPr>
        <w:t>fault locations</w:t>
      </w:r>
      <w:r w:rsidRPr="001204AE">
        <w:rPr>
          <w:rFonts w:hint="eastAsia"/>
          <w:kern w:val="0"/>
        </w:rPr>
        <w:t>（断层位置）</w:t>
      </w:r>
    </w:p>
    <w:p w:rsidR="00FD27AC" w:rsidRPr="001204AE" w:rsidRDefault="001204AE" w:rsidP="001204AE">
      <w:pPr>
        <w:pStyle w:val="a8"/>
        <w:numPr>
          <w:ilvl w:val="0"/>
          <w:numId w:val="8"/>
        </w:numPr>
        <w:ind w:firstLineChars="0"/>
        <w:rPr>
          <w:kern w:val="0"/>
        </w:rPr>
      </w:pPr>
      <w:r w:rsidRPr="001204AE">
        <w:rPr>
          <w:kern w:val="0"/>
        </w:rPr>
        <w:t>fault orientations</w:t>
      </w:r>
      <w:r w:rsidRPr="001204AE">
        <w:rPr>
          <w:rFonts w:hint="eastAsia"/>
          <w:kern w:val="0"/>
        </w:rPr>
        <w:t>（断层方向）</w:t>
      </w:r>
    </w:p>
    <w:p w:rsidR="00FD27AC" w:rsidRPr="001204AE" w:rsidRDefault="001204AE" w:rsidP="001204AE">
      <w:pPr>
        <w:pStyle w:val="a8"/>
        <w:numPr>
          <w:ilvl w:val="0"/>
          <w:numId w:val="8"/>
        </w:numPr>
        <w:ind w:firstLineChars="0"/>
        <w:rPr>
          <w:kern w:val="0"/>
        </w:rPr>
      </w:pPr>
      <w:r w:rsidRPr="001204AE">
        <w:rPr>
          <w:kern w:val="0"/>
        </w:rPr>
        <w:t>fault properties</w:t>
      </w:r>
      <w:r w:rsidRPr="001204AE">
        <w:rPr>
          <w:rFonts w:hint="eastAsia"/>
          <w:kern w:val="0"/>
        </w:rPr>
        <w:t>（断层属性）</w:t>
      </w:r>
    </w:p>
    <w:p w:rsidR="001204AE" w:rsidRPr="001204AE" w:rsidRDefault="001204AE" w:rsidP="001204AE">
      <w:pPr>
        <w:pStyle w:val="a8"/>
        <w:numPr>
          <w:ilvl w:val="0"/>
          <w:numId w:val="8"/>
        </w:numPr>
        <w:ind w:firstLineChars="0"/>
        <w:rPr>
          <w:kern w:val="0"/>
        </w:rPr>
      </w:pPr>
      <w:r w:rsidRPr="001204AE">
        <w:rPr>
          <w:kern w:val="0"/>
        </w:rPr>
        <w:t>fault edges</w:t>
      </w:r>
      <w:r w:rsidRPr="001204AE">
        <w:rPr>
          <w:rFonts w:hint="eastAsia"/>
          <w:kern w:val="0"/>
        </w:rPr>
        <w:t>（断层边界）</w:t>
      </w:r>
    </w:p>
    <w:p w:rsidR="001204AE" w:rsidRDefault="001204AE" w:rsidP="00C930E1">
      <w:pPr>
        <w:ind w:firstLine="480"/>
        <w:rPr>
          <w:kern w:val="0"/>
        </w:rPr>
      </w:pPr>
    </w:p>
    <w:p w:rsidR="00D02EAD" w:rsidRDefault="00D02EAD" w:rsidP="00C930E1">
      <w:pPr>
        <w:ind w:firstLine="480"/>
        <w:rPr>
          <w:kern w:val="0"/>
        </w:rPr>
      </w:pPr>
    </w:p>
    <w:p w:rsidR="00834EB0" w:rsidRDefault="00FD27AC" w:rsidP="00834EB0">
      <w:pPr>
        <w:pStyle w:val="1"/>
        <w:rPr>
          <w:kern w:val="0"/>
        </w:rPr>
      </w:pPr>
      <w:r>
        <w:rPr>
          <w:rFonts w:hint="eastAsia"/>
          <w:kern w:val="0"/>
        </w:rPr>
        <w:t>LoopStructural</w:t>
      </w:r>
      <w:r>
        <w:rPr>
          <w:rFonts w:hint="eastAsia"/>
          <w:kern w:val="0"/>
        </w:rPr>
        <w:t>的</w:t>
      </w:r>
      <w:r w:rsidRPr="00047606">
        <w:rPr>
          <w:rFonts w:hint="eastAsia"/>
          <w:color w:val="FF0000"/>
          <w:kern w:val="0"/>
        </w:rPr>
        <w:t>高层级</w:t>
      </w:r>
      <w:r>
        <w:rPr>
          <w:rFonts w:hint="eastAsia"/>
          <w:kern w:val="0"/>
        </w:rPr>
        <w:t>输入方式：</w:t>
      </w:r>
      <w:r w:rsidR="00CC42C9">
        <w:rPr>
          <w:kern w:val="0"/>
        </w:rPr>
        <w:t>map2loop 1.0</w:t>
      </w:r>
      <w:r w:rsidR="006C1422">
        <w:rPr>
          <w:rFonts w:hint="eastAsia"/>
          <w:kern w:val="0"/>
        </w:rPr>
        <w:t>和</w:t>
      </w:r>
      <w:r w:rsidR="00834EB0" w:rsidRPr="009A4953">
        <w:rPr>
          <w:kern w:val="0"/>
        </w:rPr>
        <w:t>map2model 1.0</w:t>
      </w:r>
    </w:p>
    <w:p w:rsidR="00047606" w:rsidRPr="00047606" w:rsidRDefault="00047606" w:rsidP="00047606">
      <w:pPr>
        <w:ind w:firstLine="480"/>
      </w:pPr>
      <w:r>
        <w:rPr>
          <w:rFonts w:hint="eastAsia"/>
        </w:rPr>
        <w:t>目前是针对西澳大利亚的地质数据库开展的研究，自动化程度很高。</w:t>
      </w:r>
    </w:p>
    <w:p w:rsidR="00834EB0" w:rsidRDefault="00834EB0" w:rsidP="00834EB0">
      <w:pPr>
        <w:pStyle w:val="2"/>
        <w:rPr>
          <w:kern w:val="0"/>
        </w:rPr>
      </w:pPr>
      <w:r>
        <w:rPr>
          <w:rFonts w:hint="eastAsia"/>
          <w:kern w:val="0"/>
        </w:rPr>
        <w:t>1</w:t>
      </w:r>
      <w:r>
        <w:rPr>
          <w:rFonts w:hint="eastAsia"/>
          <w:kern w:val="0"/>
        </w:rPr>
        <w:t>前言</w:t>
      </w:r>
    </w:p>
    <w:p w:rsidR="00834EB0" w:rsidRDefault="00834EB0" w:rsidP="00834EB0">
      <w:pPr>
        <w:ind w:firstLine="480"/>
      </w:pPr>
      <w:r w:rsidRPr="009A4953">
        <w:rPr>
          <w:kern w:val="0"/>
        </w:rPr>
        <w:t>map2model</w:t>
      </w:r>
      <w:r>
        <w:rPr>
          <w:rFonts w:hint="eastAsia"/>
          <w:kern w:val="0"/>
        </w:rPr>
        <w:t>和</w:t>
      </w:r>
      <w:r w:rsidRPr="009A4953">
        <w:rPr>
          <w:kern w:val="0"/>
        </w:rPr>
        <w:t>map2loop</w:t>
      </w:r>
      <w:r>
        <w:rPr>
          <w:rFonts w:hint="eastAsia"/>
          <w:kern w:val="0"/>
        </w:rPr>
        <w:t>项目旨在：改进</w:t>
      </w:r>
      <w:r>
        <w:rPr>
          <w:rFonts w:hint="eastAsia"/>
          <w:kern w:val="0"/>
        </w:rPr>
        <w:t>3D</w:t>
      </w:r>
      <w:r>
        <w:rPr>
          <w:rFonts w:hint="eastAsia"/>
          <w:kern w:val="0"/>
        </w:rPr>
        <w:t>地质建模部分工作流，主要是从地质图数据到建模的转换，这是最耗时的部分（</w:t>
      </w:r>
      <w:r>
        <w:rPr>
          <w:rFonts w:hint="eastAsia"/>
          <w:kern w:val="0"/>
        </w:rPr>
        <w:t>hours to days</w:t>
      </w:r>
      <w:r>
        <w:rPr>
          <w:rFonts w:hint="eastAsia"/>
          <w:kern w:val="0"/>
        </w:rPr>
        <w:t>），属于预建模过程。转换不是唯一的，与</w:t>
      </w:r>
      <w:r w:rsidRPr="00456176">
        <w:rPr>
          <w:rFonts w:hint="eastAsia"/>
          <w:color w:val="FF0000"/>
          <w:kern w:val="0"/>
        </w:rPr>
        <w:t>选择使用何种地质特征的参数</w:t>
      </w:r>
      <w:r>
        <w:rPr>
          <w:rFonts w:hint="eastAsia"/>
          <w:kern w:val="0"/>
        </w:rPr>
        <w:t>以及</w:t>
      </w:r>
      <w:r w:rsidRPr="00456176">
        <w:rPr>
          <w:rFonts w:hint="eastAsia"/>
          <w:color w:val="FF0000"/>
          <w:kern w:val="0"/>
        </w:rPr>
        <w:t>联合源数据集的方法</w:t>
      </w:r>
      <w:r>
        <w:rPr>
          <w:rFonts w:hint="eastAsia"/>
          <w:kern w:val="0"/>
        </w:rPr>
        <w:t>有关。</w:t>
      </w:r>
    </w:p>
    <w:p w:rsidR="00834EB0" w:rsidRDefault="00066AF3" w:rsidP="00834EB0">
      <w:pPr>
        <w:ind w:firstLine="480"/>
      </w:pPr>
      <w:r>
        <w:rPr>
          <w:rFonts w:hint="eastAsia"/>
        </w:rPr>
        <w:t>map2loop</w:t>
      </w:r>
      <w:r>
        <w:rPr>
          <w:rFonts w:hint="eastAsia"/>
        </w:rPr>
        <w:t>项目</w:t>
      </w:r>
      <w:r w:rsidR="00834EB0">
        <w:rPr>
          <w:rFonts w:hint="eastAsia"/>
        </w:rPr>
        <w:t>研究着眼于</w:t>
      </w:r>
      <w:r w:rsidR="00834EB0">
        <w:rPr>
          <w:rFonts w:hint="eastAsia"/>
        </w:rPr>
        <w:t>hard-rock</w:t>
      </w:r>
      <w:r w:rsidR="00834EB0">
        <w:rPr>
          <w:rFonts w:hint="eastAsia"/>
        </w:rPr>
        <w:t>区域建模场景，相比矿山和沉积盆地来说，</w:t>
      </w:r>
      <w:r w:rsidR="00834EB0">
        <w:rPr>
          <w:rFonts w:hint="eastAsia"/>
        </w:rPr>
        <w:t>data-poor</w:t>
      </w:r>
      <w:r w:rsidR="00A105F3">
        <w:rPr>
          <w:rFonts w:hint="eastAsia"/>
        </w:rPr>
        <w:t>。地下</w:t>
      </w:r>
      <w:r w:rsidR="00834EB0">
        <w:rPr>
          <w:rFonts w:hint="eastAsia"/>
        </w:rPr>
        <w:t>3D</w:t>
      </w:r>
      <w:r w:rsidR="00834EB0">
        <w:rPr>
          <w:rFonts w:hint="eastAsia"/>
        </w:rPr>
        <w:t>地质的最佳预测因子是包含在地质图中的信息以及</w:t>
      </w:r>
      <w:r w:rsidR="00834EB0" w:rsidRPr="000510EF">
        <w:rPr>
          <w:rFonts w:hint="eastAsia"/>
          <w:color w:val="FF0000"/>
        </w:rPr>
        <w:t>测井</w:t>
      </w:r>
      <w:r w:rsidR="00834EB0" w:rsidRPr="000510EF">
        <w:rPr>
          <w:rFonts w:hint="eastAsia"/>
          <w:color w:val="FF0000"/>
        </w:rPr>
        <w:t>(logged well)</w:t>
      </w:r>
      <w:r w:rsidR="00834EB0">
        <w:rPr>
          <w:rFonts w:hint="eastAsia"/>
        </w:rPr>
        <w:t>数据（如果可获取的话）。但是，除了沉积盆地外，</w:t>
      </w:r>
      <w:r w:rsidR="00834EB0" w:rsidRPr="000510EF">
        <w:rPr>
          <w:rFonts w:hint="eastAsia"/>
          <w:color w:val="FF0000"/>
        </w:rPr>
        <w:t>钻井</w:t>
      </w:r>
      <w:r w:rsidR="00834EB0" w:rsidRPr="000510EF">
        <w:rPr>
          <w:rFonts w:hint="eastAsia"/>
          <w:color w:val="FF0000"/>
        </w:rPr>
        <w:t>(drill hole)</w:t>
      </w:r>
      <w:r w:rsidR="00834EB0">
        <w:rPr>
          <w:rFonts w:hint="eastAsia"/>
        </w:rPr>
        <w:lastRenderedPageBreak/>
        <w:t>都太浅，不能提供在区域尺度上的约束，通常还缺少层序信息。</w:t>
      </w:r>
    </w:p>
    <w:p w:rsidR="00834EB0" w:rsidRDefault="00066AF3" w:rsidP="00834EB0">
      <w:pPr>
        <w:ind w:firstLine="480"/>
      </w:pPr>
      <w:r>
        <w:rPr>
          <w:rFonts w:hint="eastAsia"/>
          <w:highlight w:val="yellow"/>
        </w:rPr>
        <w:t>map2loop</w:t>
      </w:r>
      <w:r>
        <w:rPr>
          <w:rFonts w:hint="eastAsia"/>
          <w:highlight w:val="yellow"/>
        </w:rPr>
        <w:t>需要的</w:t>
      </w:r>
      <w:r w:rsidR="00834EB0" w:rsidRPr="000510EF">
        <w:rPr>
          <w:rFonts w:hint="eastAsia"/>
          <w:highlight w:val="yellow"/>
        </w:rPr>
        <w:t>地质图</w:t>
      </w:r>
      <w:r>
        <w:rPr>
          <w:rFonts w:hint="eastAsia"/>
        </w:rPr>
        <w:t>需</w:t>
      </w:r>
      <w:r w:rsidR="00834EB0">
        <w:rPr>
          <w:rFonts w:hint="eastAsia"/>
        </w:rPr>
        <w:t>提供：</w:t>
      </w:r>
    </w:p>
    <w:p w:rsidR="00834EB0" w:rsidRDefault="00834EB0" w:rsidP="00834EB0">
      <w:pPr>
        <w:pStyle w:val="a8"/>
        <w:numPr>
          <w:ilvl w:val="0"/>
          <w:numId w:val="2"/>
        </w:numPr>
        <w:ind w:firstLineChars="0"/>
      </w:pPr>
      <w:r>
        <w:rPr>
          <w:rFonts w:hint="eastAsia"/>
        </w:rPr>
        <w:t>主要几何数据：如层序接触位置</w:t>
      </w:r>
    </w:p>
    <w:p w:rsidR="00834EB0" w:rsidRPr="00EE5605" w:rsidRDefault="00834EB0" w:rsidP="00834EB0">
      <w:pPr>
        <w:pStyle w:val="a8"/>
        <w:numPr>
          <w:ilvl w:val="0"/>
          <w:numId w:val="2"/>
        </w:numPr>
        <w:ind w:firstLineChars="0"/>
      </w:pPr>
      <w:r>
        <w:rPr>
          <w:rFonts w:hint="eastAsia"/>
        </w:rPr>
        <w:t>次级几何数据：局部</w:t>
      </w:r>
      <w:r w:rsidRPr="00147BAD">
        <w:rPr>
          <w:rFonts w:hint="eastAsia"/>
          <w:color w:val="FF0000"/>
        </w:rPr>
        <w:t>地质层组</w:t>
      </w:r>
      <w:r w:rsidRPr="00147BAD">
        <w:rPr>
          <w:rFonts w:hint="eastAsia"/>
          <w:color w:val="FF0000"/>
        </w:rPr>
        <w:t>(formation)</w:t>
      </w:r>
      <w:r>
        <w:rPr>
          <w:rFonts w:hint="eastAsia"/>
        </w:rPr>
        <w:t>厚度</w:t>
      </w:r>
    </w:p>
    <w:p w:rsidR="00834EB0" w:rsidRDefault="00834EB0" w:rsidP="00834EB0">
      <w:pPr>
        <w:pStyle w:val="a8"/>
        <w:numPr>
          <w:ilvl w:val="0"/>
          <w:numId w:val="2"/>
        </w:numPr>
        <w:ind w:firstLineChars="0"/>
      </w:pPr>
      <w:r>
        <w:rPr>
          <w:rFonts w:hint="eastAsia"/>
        </w:rPr>
        <w:t>断层和层序拓扑信息</w:t>
      </w:r>
    </w:p>
    <w:p w:rsidR="00834EB0" w:rsidRDefault="00834EB0" w:rsidP="00834EB0">
      <w:pPr>
        <w:ind w:firstLine="480"/>
        <w:rPr>
          <w:kern w:val="0"/>
        </w:rPr>
      </w:pPr>
      <w:r>
        <w:rPr>
          <w:rFonts w:hint="eastAsia"/>
        </w:rPr>
        <w:t>输入地质建模的数据源还有</w:t>
      </w:r>
      <w:r w:rsidRPr="00681495">
        <w:rPr>
          <w:rFonts w:hint="eastAsia"/>
          <w:color w:val="FF0000"/>
        </w:rPr>
        <w:t>卫星数据</w:t>
      </w:r>
      <w:r w:rsidRPr="00681495">
        <w:rPr>
          <w:rFonts w:hint="eastAsia"/>
          <w:color w:val="FF0000"/>
        </w:rPr>
        <w:t>(</w:t>
      </w:r>
      <w:r w:rsidRPr="00681495">
        <w:rPr>
          <w:color w:val="FF0000"/>
          <w:kern w:val="0"/>
        </w:rPr>
        <w:t>Wellmann et al.</w:t>
      </w:r>
      <w:r w:rsidRPr="00681495">
        <w:rPr>
          <w:rFonts w:hint="eastAsia"/>
          <w:color w:val="FF0000"/>
          <w:kern w:val="0"/>
        </w:rPr>
        <w:t xml:space="preserve">, </w:t>
      </w:r>
      <w:r w:rsidRPr="00681495">
        <w:rPr>
          <w:color w:val="FF0000"/>
          <w:kern w:val="0"/>
        </w:rPr>
        <w:t>2019)</w:t>
      </w:r>
      <w:r>
        <w:rPr>
          <w:rFonts w:hint="eastAsia"/>
          <w:kern w:val="0"/>
        </w:rPr>
        <w:t>以及</w:t>
      </w:r>
      <w:r w:rsidRPr="00681495">
        <w:rPr>
          <w:rFonts w:hint="eastAsia"/>
          <w:color w:val="FF0000"/>
          <w:kern w:val="0"/>
        </w:rPr>
        <w:t>从钻孔直接</w:t>
      </w:r>
      <w:r>
        <w:rPr>
          <w:rFonts w:hint="eastAsia"/>
          <w:kern w:val="0"/>
        </w:rPr>
        <w:t>自动提取的信息</w:t>
      </w:r>
      <w:r>
        <w:rPr>
          <w:rFonts w:hint="eastAsia"/>
          <w:kern w:val="0"/>
        </w:rPr>
        <w:t>(</w:t>
      </w:r>
      <w:r w:rsidRPr="004474FF">
        <w:rPr>
          <w:rFonts w:hint="eastAsia"/>
          <w:color w:val="FF0000"/>
          <w:kern w:val="0"/>
        </w:rPr>
        <w:t>dh2loop, Joshi et al., 2021</w:t>
      </w:r>
      <w:r>
        <w:rPr>
          <w:rFonts w:hint="eastAsia"/>
          <w:kern w:val="0"/>
        </w:rPr>
        <w:t>)</w:t>
      </w:r>
      <w:r>
        <w:rPr>
          <w:rFonts w:hint="eastAsia"/>
          <w:kern w:val="0"/>
        </w:rPr>
        <w:t>，但不在本文讨论范围内。</w:t>
      </w:r>
    </w:p>
    <w:p w:rsidR="00834EB0" w:rsidRDefault="00834EB0" w:rsidP="00834EB0">
      <w:pPr>
        <w:ind w:firstLine="480"/>
      </w:pPr>
      <w:r>
        <w:rPr>
          <w:rFonts w:hint="eastAsia"/>
        </w:rPr>
        <w:t>map2loop</w:t>
      </w:r>
      <w:r>
        <w:rPr>
          <w:rFonts w:hint="eastAsia"/>
        </w:rPr>
        <w:t>是依赖于</w:t>
      </w:r>
      <w:r>
        <w:rPr>
          <w:rFonts w:hint="eastAsia"/>
        </w:rPr>
        <w:t>map2model</w:t>
      </w:r>
      <w:r>
        <w:rPr>
          <w:rFonts w:hint="eastAsia"/>
        </w:rPr>
        <w:t>，但</w:t>
      </w:r>
      <w:r>
        <w:rPr>
          <w:rFonts w:hint="eastAsia"/>
        </w:rPr>
        <w:t>map2loop</w:t>
      </w:r>
      <w:r>
        <w:rPr>
          <w:rFonts w:hint="eastAsia"/>
        </w:rPr>
        <w:t>是独立开发的，依赖于外部开源库有：</w:t>
      </w:r>
      <w:r>
        <w:rPr>
          <w:rFonts w:hint="eastAsia"/>
        </w:rPr>
        <w:t>Geopandas(</w:t>
      </w:r>
      <w:r>
        <w:rPr>
          <w:rFonts w:hint="eastAsia"/>
        </w:rPr>
        <w:t>管理矢量格式的地理空间数据</w:t>
      </w:r>
      <w:r>
        <w:rPr>
          <w:rFonts w:hint="eastAsia"/>
        </w:rPr>
        <w:t>)</w:t>
      </w:r>
      <w:r>
        <w:rPr>
          <w:rFonts w:hint="eastAsia"/>
        </w:rPr>
        <w:t>，</w:t>
      </w:r>
      <w:r>
        <w:rPr>
          <w:rFonts w:hint="eastAsia"/>
        </w:rPr>
        <w:t>Rasterio (</w:t>
      </w:r>
      <w:r>
        <w:rPr>
          <w:rFonts w:hint="eastAsia"/>
        </w:rPr>
        <w:t>管理栅格格式的地理空间数据</w:t>
      </w:r>
      <w:r>
        <w:rPr>
          <w:rFonts w:hint="eastAsia"/>
        </w:rPr>
        <w:t>), Networkx</w:t>
      </w:r>
      <w:r>
        <w:rPr>
          <w:rFonts w:hint="eastAsia"/>
        </w:rPr>
        <w:t>（管理网络图）和</w:t>
      </w:r>
      <w:r>
        <w:rPr>
          <w:rFonts w:hint="eastAsia"/>
        </w:rPr>
        <w:t>Shapely(</w:t>
      </w:r>
      <w:r>
        <w:rPr>
          <w:rFonts w:hint="eastAsia"/>
        </w:rPr>
        <w:t>管理</w:t>
      </w:r>
      <w:r>
        <w:rPr>
          <w:rFonts w:hint="eastAsia"/>
        </w:rPr>
        <w:t>2D</w:t>
      </w:r>
      <w:r>
        <w:rPr>
          <w:rFonts w:hint="eastAsia"/>
        </w:rPr>
        <w:t>计算几何</w:t>
      </w:r>
      <w:r>
        <w:rPr>
          <w:rFonts w:hint="eastAsia"/>
        </w:rPr>
        <w:t>)</w:t>
      </w:r>
      <w:r>
        <w:rPr>
          <w:rFonts w:hint="eastAsia"/>
        </w:rPr>
        <w:t>。</w:t>
      </w:r>
    </w:p>
    <w:p w:rsidR="00834EB0" w:rsidRDefault="00834EB0" w:rsidP="00834EB0">
      <w:pPr>
        <w:pStyle w:val="2"/>
      </w:pPr>
      <w:r w:rsidRPr="005D5BB8">
        <w:rPr>
          <w:rFonts w:hint="eastAsia"/>
          <w:highlight w:val="yellow"/>
        </w:rPr>
        <w:t xml:space="preserve">2 </w:t>
      </w:r>
      <w:r w:rsidR="00CB3267">
        <w:rPr>
          <w:rFonts w:hint="eastAsia"/>
          <w:highlight w:val="yellow"/>
        </w:rPr>
        <w:t>基本的</w:t>
      </w:r>
      <w:r w:rsidRPr="005D5BB8">
        <w:rPr>
          <w:rFonts w:hint="eastAsia"/>
          <w:highlight w:val="yellow"/>
        </w:rPr>
        <w:t>数据</w:t>
      </w:r>
      <w:r w:rsidR="00CB3267" w:rsidRPr="005D5BB8">
        <w:rPr>
          <w:rFonts w:hint="eastAsia"/>
          <w:highlight w:val="yellow"/>
        </w:rPr>
        <w:t>输入</w:t>
      </w:r>
      <w:r w:rsidR="00CB3267">
        <w:rPr>
          <w:rFonts w:hint="eastAsia"/>
        </w:rPr>
        <w:t>文件</w:t>
      </w:r>
    </w:p>
    <w:p w:rsidR="00834EB0" w:rsidRDefault="00696182" w:rsidP="00834EB0">
      <w:pPr>
        <w:ind w:firstLine="480"/>
      </w:pPr>
      <w:r>
        <w:rPr>
          <w:rFonts w:hint="eastAsia"/>
        </w:rPr>
        <w:t>此处，</w:t>
      </w:r>
      <w:r w:rsidR="00834EB0">
        <w:rPr>
          <w:rFonts w:hint="eastAsia"/>
        </w:rPr>
        <w:t>input</w:t>
      </w:r>
      <w:r w:rsidR="00834EB0">
        <w:rPr>
          <w:rFonts w:hint="eastAsia"/>
        </w:rPr>
        <w:t>指对</w:t>
      </w:r>
      <w:r w:rsidR="00834EB0">
        <w:rPr>
          <w:rFonts w:hint="eastAsia"/>
        </w:rPr>
        <w:t>map2loop</w:t>
      </w:r>
      <w:r w:rsidR="00834EB0">
        <w:rPr>
          <w:rFonts w:hint="eastAsia"/>
        </w:rPr>
        <w:t>和</w:t>
      </w:r>
      <w:r w:rsidR="00834EB0">
        <w:rPr>
          <w:rFonts w:hint="eastAsia"/>
        </w:rPr>
        <w:t>map2model</w:t>
      </w:r>
      <w:r w:rsidR="00834EB0">
        <w:rPr>
          <w:rFonts w:hint="eastAsia"/>
        </w:rPr>
        <w:t>的输入。</w:t>
      </w:r>
      <w:r w:rsidR="00834EB0">
        <w:rPr>
          <w:rFonts w:hint="eastAsia"/>
        </w:rPr>
        <w:t>augumented data</w:t>
      </w:r>
      <w:r w:rsidR="00834EB0">
        <w:rPr>
          <w:rFonts w:hint="eastAsia"/>
        </w:rPr>
        <w:t>是</w:t>
      </w:r>
      <w:r w:rsidR="00834EB0">
        <w:rPr>
          <w:rFonts w:hint="eastAsia"/>
        </w:rPr>
        <w:t>map2loop</w:t>
      </w:r>
      <w:r w:rsidR="00834EB0">
        <w:rPr>
          <w:rFonts w:hint="eastAsia"/>
        </w:rPr>
        <w:t>的</w:t>
      </w:r>
      <w:r w:rsidR="007B5E8D">
        <w:rPr>
          <w:rFonts w:hint="eastAsia"/>
        </w:rPr>
        <w:t>数据</w:t>
      </w:r>
      <w:r w:rsidR="00834EB0">
        <w:rPr>
          <w:rFonts w:hint="eastAsia"/>
        </w:rPr>
        <w:t>产品</w:t>
      </w:r>
      <w:r w:rsidR="007B5E8D">
        <w:rPr>
          <w:rFonts w:hint="eastAsia"/>
        </w:rPr>
        <w:t>，</w:t>
      </w:r>
      <w:r w:rsidR="00834EB0">
        <w:rPr>
          <w:rFonts w:hint="eastAsia"/>
        </w:rPr>
        <w:t>augumented data</w:t>
      </w:r>
      <w:r w:rsidR="00834EB0">
        <w:rPr>
          <w:rFonts w:hint="eastAsia"/>
        </w:rPr>
        <w:t>是</w:t>
      </w:r>
      <w:r w:rsidR="00834EB0">
        <w:rPr>
          <w:rFonts w:hint="eastAsia"/>
        </w:rPr>
        <w:t>3</w:t>
      </w:r>
      <w:r w:rsidR="007B5E8D">
        <w:rPr>
          <w:rFonts w:hint="eastAsia"/>
        </w:rPr>
        <w:t>D</w:t>
      </w:r>
      <w:r w:rsidR="00834EB0">
        <w:rPr>
          <w:rFonts w:hint="eastAsia"/>
        </w:rPr>
        <w:t>地质建模的</w:t>
      </w:r>
      <w:r w:rsidR="00834EB0" w:rsidRPr="007B5E8D">
        <w:rPr>
          <w:rFonts w:hint="eastAsia"/>
          <w:color w:val="FF0000"/>
        </w:rPr>
        <w:t>输入</w:t>
      </w:r>
      <w:r w:rsidR="00834EB0">
        <w:rPr>
          <w:rFonts w:hint="eastAsia"/>
        </w:rPr>
        <w:t>。</w:t>
      </w:r>
    </w:p>
    <w:p w:rsidR="00834EB0" w:rsidRDefault="00834EB0" w:rsidP="00834EB0">
      <w:pPr>
        <w:ind w:firstLine="480"/>
      </w:pPr>
      <w:r>
        <w:rPr>
          <w:rFonts w:hint="eastAsia"/>
        </w:rPr>
        <w:t>所有与</w:t>
      </w:r>
      <w:r>
        <w:rPr>
          <w:rFonts w:hint="eastAsia"/>
        </w:rPr>
        <w:t>map2model</w:t>
      </w:r>
      <w:r>
        <w:rPr>
          <w:rFonts w:hint="eastAsia"/>
        </w:rPr>
        <w:t>库相关的输入和输出都封装在</w:t>
      </w:r>
      <w:r>
        <w:rPr>
          <w:rFonts w:hint="eastAsia"/>
        </w:rPr>
        <w:t>map2loop</w:t>
      </w:r>
      <w:r>
        <w:rPr>
          <w:rFonts w:hint="eastAsia"/>
        </w:rPr>
        <w:t>库中。</w:t>
      </w:r>
    </w:p>
    <w:p w:rsidR="00834EB0" w:rsidRDefault="00834EB0" w:rsidP="00834EB0">
      <w:pPr>
        <w:ind w:firstLine="480"/>
      </w:pPr>
      <w:r>
        <w:rPr>
          <w:rFonts w:hint="eastAsia"/>
        </w:rPr>
        <w:t>地质图的信息分为</w:t>
      </w:r>
      <w:r>
        <w:rPr>
          <w:rFonts w:hint="eastAsia"/>
        </w:rPr>
        <w:t>3</w:t>
      </w:r>
      <w:r>
        <w:rPr>
          <w:rFonts w:hint="eastAsia"/>
        </w:rPr>
        <w:t>类几何数据：</w:t>
      </w:r>
    </w:p>
    <w:p w:rsidR="00834EB0" w:rsidRDefault="00834EB0" w:rsidP="00834EB0">
      <w:pPr>
        <w:pStyle w:val="a8"/>
        <w:numPr>
          <w:ilvl w:val="0"/>
          <w:numId w:val="3"/>
        </w:numPr>
        <w:ind w:firstLineChars="0"/>
      </w:pPr>
      <w:r>
        <w:rPr>
          <w:rFonts w:hint="eastAsia"/>
        </w:rPr>
        <w:t>位置相关数据，如：断层、侵入体与层序接触的位置</w:t>
      </w:r>
    </w:p>
    <w:p w:rsidR="00834EB0" w:rsidRDefault="00834EB0" w:rsidP="00834EB0">
      <w:pPr>
        <w:pStyle w:val="a8"/>
        <w:numPr>
          <w:ilvl w:val="0"/>
          <w:numId w:val="3"/>
        </w:numPr>
        <w:ind w:firstLineChars="0"/>
      </w:pPr>
      <w:r>
        <w:rPr>
          <w:rFonts w:hint="eastAsia"/>
        </w:rPr>
        <w:t>梯度数据，如：接触或断层的倾角</w:t>
      </w:r>
    </w:p>
    <w:p w:rsidR="00834EB0" w:rsidRPr="00277FE0" w:rsidRDefault="00834EB0" w:rsidP="00834EB0">
      <w:pPr>
        <w:pStyle w:val="a8"/>
        <w:numPr>
          <w:ilvl w:val="0"/>
          <w:numId w:val="3"/>
        </w:numPr>
        <w:ind w:firstLineChars="0"/>
      </w:pPr>
      <w:r>
        <w:rPr>
          <w:rFonts w:hint="eastAsia"/>
        </w:rPr>
        <w:t>时空拓扑数据，如：断层之间以及层序单元之间的年代关系</w:t>
      </w:r>
    </w:p>
    <w:p w:rsidR="00834EB0" w:rsidRDefault="00834EB0" w:rsidP="00834EB0">
      <w:pPr>
        <w:ind w:firstLine="480"/>
      </w:pPr>
      <w:r>
        <w:rPr>
          <w:rFonts w:hint="eastAsia"/>
        </w:rPr>
        <w:t>map2loop</w:t>
      </w:r>
      <w:r>
        <w:rPr>
          <w:rFonts w:hint="eastAsia"/>
        </w:rPr>
        <w:t>导入不同的数据集（手工</w:t>
      </w:r>
      <w:r w:rsidR="00DD4CA5">
        <w:rPr>
          <w:rFonts w:hint="eastAsia"/>
        </w:rPr>
        <w:t>生成输入文件</w:t>
      </w:r>
      <w:r>
        <w:rPr>
          <w:rFonts w:hint="eastAsia"/>
        </w:rPr>
        <w:t>非常费劲），输出一些标准格式文件</w:t>
      </w:r>
      <w:r w:rsidR="003F2839">
        <w:rPr>
          <w:rFonts w:hint="eastAsia"/>
        </w:rPr>
        <w:t>，如</w:t>
      </w:r>
      <w:r w:rsidR="003F2839">
        <w:rPr>
          <w:rFonts w:hint="eastAsia"/>
        </w:rPr>
        <w:t xml:space="preserve">Graphy Meta Language </w:t>
      </w:r>
      <w:r>
        <w:rPr>
          <w:rFonts w:hint="eastAsia"/>
        </w:rPr>
        <w:t>(GML), csv, geotiff, ESRI shapefile</w:t>
      </w:r>
      <w:r w:rsidR="006B7B9D">
        <w:rPr>
          <w:rFonts w:hint="eastAsia"/>
        </w:rPr>
        <w:t>，这样</w:t>
      </w:r>
      <w:r w:rsidR="006B7B9D">
        <w:rPr>
          <w:rFonts w:hint="eastAsia"/>
        </w:rPr>
        <w:t>3D</w:t>
      </w:r>
      <w:r w:rsidR="006B7B9D">
        <w:rPr>
          <w:rFonts w:hint="eastAsia"/>
        </w:rPr>
        <w:t>模拟系统可以使用它们。</w:t>
      </w:r>
    </w:p>
    <w:p w:rsidR="00834EB0" w:rsidRDefault="00834EB0" w:rsidP="00834EB0">
      <w:pPr>
        <w:ind w:firstLine="480"/>
      </w:pPr>
      <w:r>
        <w:rPr>
          <w:rFonts w:hint="eastAsia"/>
        </w:rPr>
        <w:t>一旦输入参数定义了，整个工作流是自动化的，因此需要实现决定选择哪些参数（表</w:t>
      </w:r>
      <w:r>
        <w:rPr>
          <w:rFonts w:hint="eastAsia"/>
        </w:rPr>
        <w:t>1</w:t>
      </w:r>
      <w:r>
        <w:rPr>
          <w:rFonts w:hint="eastAsia"/>
        </w:rPr>
        <w:t>为参数列表）。整个工作流</w:t>
      </w:r>
      <w:r w:rsidRPr="00E328C8">
        <w:rPr>
          <w:rFonts w:hint="eastAsia"/>
          <w:color w:val="FF0000"/>
        </w:rPr>
        <w:t>如图</w:t>
      </w:r>
      <w:r w:rsidRPr="00E328C8">
        <w:rPr>
          <w:rFonts w:hint="eastAsia"/>
          <w:color w:val="FF0000"/>
        </w:rPr>
        <w:t>2</w:t>
      </w:r>
      <w:r>
        <w:rPr>
          <w:rFonts w:hint="eastAsia"/>
        </w:rPr>
        <w:t>。一旦生成配置文件以及在</w:t>
      </w:r>
      <w:r>
        <w:rPr>
          <w:rFonts w:hint="eastAsia"/>
        </w:rPr>
        <w:t>map2loop</w:t>
      </w:r>
      <w:r>
        <w:rPr>
          <w:rFonts w:hint="eastAsia"/>
        </w:rPr>
        <w:t>控制脚本中定义工作流控制参数，所有接下来的操作都是自动化的，从访问输入数据到使用</w:t>
      </w:r>
      <w:r>
        <w:rPr>
          <w:rFonts w:hint="eastAsia"/>
        </w:rPr>
        <w:t>GemPy</w:t>
      </w:r>
      <w:r>
        <w:rPr>
          <w:rFonts w:hint="eastAsia"/>
        </w:rPr>
        <w:t>或</w:t>
      </w:r>
      <w:r>
        <w:rPr>
          <w:rFonts w:hint="eastAsia"/>
        </w:rPr>
        <w:t>LoopStructural</w:t>
      </w:r>
      <w:r>
        <w:rPr>
          <w:rFonts w:hint="eastAsia"/>
        </w:rPr>
        <w:t>构建</w:t>
      </w:r>
      <w:r>
        <w:rPr>
          <w:rFonts w:hint="eastAsia"/>
        </w:rPr>
        <w:t>3D</w:t>
      </w:r>
      <w:r>
        <w:rPr>
          <w:rFonts w:hint="eastAsia"/>
        </w:rPr>
        <w:t>模型。</w:t>
      </w:r>
    </w:p>
    <w:p w:rsidR="00834EB0" w:rsidRDefault="00834EB0" w:rsidP="00834EB0">
      <w:pPr>
        <w:ind w:firstLine="480"/>
        <w:rPr>
          <w:kern w:val="0"/>
        </w:rPr>
      </w:pPr>
      <w:r>
        <w:rPr>
          <w:rFonts w:hint="eastAsia"/>
        </w:rPr>
        <w:t>使用</w:t>
      </w:r>
      <w:commentRangeStart w:id="0"/>
      <w:r w:rsidRPr="0042691A">
        <w:rPr>
          <w:rFonts w:hint="eastAsia"/>
          <w:color w:val="FF0000"/>
        </w:rPr>
        <w:t>2016 1:50</w:t>
      </w:r>
      <w:r w:rsidRPr="0042691A">
        <w:rPr>
          <w:rFonts w:hint="eastAsia"/>
          <w:color w:val="FF0000"/>
        </w:rPr>
        <w:t>万解译的西澳大利亚的基岩地质图以及</w:t>
      </w:r>
      <w:r w:rsidRPr="0042691A">
        <w:rPr>
          <w:rFonts w:hint="eastAsia"/>
          <w:color w:val="FF0000"/>
        </w:rPr>
        <w:t>WAROX</w:t>
      </w:r>
      <w:r w:rsidRPr="0042691A">
        <w:rPr>
          <w:rFonts w:hint="eastAsia"/>
          <w:color w:val="FF0000"/>
        </w:rPr>
        <w:t>露头数据库</w:t>
      </w:r>
      <w:commentRangeEnd w:id="0"/>
      <w:r w:rsidR="0042691A">
        <w:rPr>
          <w:rStyle w:val="aa"/>
        </w:rPr>
        <w:commentReference w:id="0"/>
      </w:r>
      <w:r>
        <w:rPr>
          <w:rFonts w:hint="eastAsia"/>
        </w:rPr>
        <w:t>，构建</w:t>
      </w:r>
      <w:r>
        <w:rPr>
          <w:kern w:val="0"/>
        </w:rPr>
        <w:t>Hamersley Region of</w:t>
      </w:r>
      <w:r>
        <w:rPr>
          <w:rFonts w:hint="eastAsia"/>
          <w:kern w:val="0"/>
        </w:rPr>
        <w:t xml:space="preserve"> </w:t>
      </w:r>
      <w:r>
        <w:rPr>
          <w:kern w:val="0"/>
        </w:rPr>
        <w:t>Western Australia</w:t>
      </w:r>
      <w:r>
        <w:rPr>
          <w:rFonts w:hint="eastAsia"/>
          <w:kern w:val="0"/>
        </w:rPr>
        <w:t>地区的初步模型（图</w:t>
      </w:r>
      <w:r>
        <w:rPr>
          <w:rFonts w:hint="eastAsia"/>
          <w:kern w:val="0"/>
        </w:rPr>
        <w:t>1</w:t>
      </w:r>
      <w:r>
        <w:rPr>
          <w:rFonts w:hint="eastAsia"/>
          <w:kern w:val="0"/>
        </w:rPr>
        <w:t>）。</w:t>
      </w:r>
      <w:r w:rsidR="007A08A9">
        <w:rPr>
          <w:rFonts w:hint="eastAsia"/>
        </w:rPr>
        <w:t>组成有：</w:t>
      </w:r>
      <w:r w:rsidR="007A08A9">
        <w:rPr>
          <w:rFonts w:hint="eastAsia"/>
        </w:rPr>
        <w:t>Archean</w:t>
      </w:r>
      <w:r w:rsidR="007A08A9">
        <w:rPr>
          <w:rFonts w:hint="eastAsia"/>
        </w:rPr>
        <w:t>褶皱和覆盖在</w:t>
      </w:r>
      <w:r w:rsidR="007A08A9">
        <w:rPr>
          <w:rFonts w:hint="eastAsia"/>
        </w:rPr>
        <w:t>Archean</w:t>
      </w:r>
      <w:r w:rsidR="007A08A9">
        <w:rPr>
          <w:rFonts w:hint="eastAsia"/>
        </w:rPr>
        <w:t>基础之上的</w:t>
      </w:r>
      <w:r w:rsidR="007A08A9">
        <w:rPr>
          <w:rFonts w:hint="eastAsia"/>
        </w:rPr>
        <w:t>Proterozoic(</w:t>
      </w:r>
      <w:r w:rsidR="007A08A9">
        <w:rPr>
          <w:rFonts w:hint="eastAsia"/>
        </w:rPr>
        <w:t>元古代</w:t>
      </w:r>
      <w:r w:rsidR="007A08A9">
        <w:rPr>
          <w:rFonts w:hint="eastAsia"/>
        </w:rPr>
        <w:t>)</w:t>
      </w:r>
      <w:r w:rsidR="007A08A9">
        <w:rPr>
          <w:rFonts w:hint="eastAsia"/>
        </w:rPr>
        <w:t>地层，被</w:t>
      </w:r>
      <w:r w:rsidR="007A08A9">
        <w:rPr>
          <w:rFonts w:hint="eastAsia"/>
        </w:rPr>
        <w:t>50NW-SE</w:t>
      </w:r>
      <w:r w:rsidR="007A08A9">
        <w:rPr>
          <w:rFonts w:hint="eastAsia"/>
        </w:rPr>
        <w:t>方向的，形成</w:t>
      </w:r>
      <w:r w:rsidR="007A08A9">
        <w:rPr>
          <w:rFonts w:hint="eastAsia"/>
        </w:rPr>
        <w:t>Nanjilgardy</w:t>
      </w:r>
      <w:r w:rsidR="007A08A9">
        <w:rPr>
          <w:rFonts w:hint="eastAsia"/>
        </w:rPr>
        <w:t>断层系统的一部分断层切割。</w:t>
      </w:r>
    </w:p>
    <w:p w:rsidR="00834EB0" w:rsidRDefault="00834EB0" w:rsidP="00834EB0">
      <w:pPr>
        <w:ind w:firstLine="480"/>
      </w:pPr>
      <w:r>
        <w:rPr>
          <w:rFonts w:hint="eastAsia"/>
        </w:rPr>
        <w:lastRenderedPageBreak/>
        <w:t>map2loop</w:t>
      </w:r>
      <w:r>
        <w:rPr>
          <w:rFonts w:hint="eastAsia"/>
        </w:rPr>
        <w:t>使用</w:t>
      </w:r>
      <w:r w:rsidRPr="00C04EA6">
        <w:rPr>
          <w:rFonts w:hint="eastAsia"/>
          <w:color w:val="FF0000"/>
        </w:rPr>
        <w:t>Geopandas</w:t>
      </w:r>
      <w:r>
        <w:rPr>
          <w:rFonts w:hint="eastAsia"/>
        </w:rPr>
        <w:t>库从几种格式（</w:t>
      </w:r>
      <w:r>
        <w:rPr>
          <w:rFonts w:hint="eastAsia"/>
        </w:rPr>
        <w:t>shapefiles, MapInfo tab, JSON</w:t>
      </w:r>
      <w:r>
        <w:rPr>
          <w:rFonts w:hint="eastAsia"/>
        </w:rPr>
        <w:t>）文件加载数据，地理空间数据可以是任意标准的参考坐标系统（</w:t>
      </w:r>
      <w:r>
        <w:rPr>
          <w:rFonts w:hint="eastAsia"/>
        </w:rPr>
        <w:t>EPSG</w:t>
      </w:r>
      <w:r>
        <w:rPr>
          <w:rFonts w:hint="eastAsia"/>
        </w:rPr>
        <w:t>）。使用这些库加载和转换输入的地质几何和属性（表</w:t>
      </w:r>
      <w:r>
        <w:rPr>
          <w:rFonts w:hint="eastAsia"/>
        </w:rPr>
        <w:t>2</w:t>
      </w:r>
      <w:r>
        <w:rPr>
          <w:rFonts w:hint="eastAsia"/>
        </w:rPr>
        <w:t>）。</w:t>
      </w:r>
    </w:p>
    <w:p w:rsidR="00834EB0" w:rsidRDefault="00921233" w:rsidP="00921233">
      <w:pPr>
        <w:ind w:firstLine="480"/>
        <w:jc w:val="center"/>
      </w:pPr>
      <w:r>
        <w:rPr>
          <w:rFonts w:hint="eastAsia"/>
        </w:rPr>
        <w:t>--------------------------------------------------------</w:t>
      </w:r>
    </w:p>
    <w:p w:rsidR="00834EB0" w:rsidRDefault="00834EB0" w:rsidP="00834EB0">
      <w:pPr>
        <w:ind w:firstLine="480"/>
      </w:pPr>
      <w:r>
        <w:rPr>
          <w:rFonts w:hint="eastAsia"/>
        </w:rPr>
        <w:t>图</w:t>
      </w:r>
      <w:r>
        <w:rPr>
          <w:rFonts w:hint="eastAsia"/>
        </w:rPr>
        <w:t xml:space="preserve">2 </w:t>
      </w:r>
      <w:r>
        <w:rPr>
          <w:rFonts w:hint="eastAsia"/>
        </w:rPr>
        <w:t>自动化工作流：一旦创建了配置文件和在</w:t>
      </w:r>
      <w:r>
        <w:rPr>
          <w:rFonts w:hint="eastAsia"/>
        </w:rPr>
        <w:t>map2loop</w:t>
      </w:r>
      <w:r>
        <w:rPr>
          <w:rFonts w:hint="eastAsia"/>
        </w:rPr>
        <w:t>控制脚本中定义了工作流参数</w:t>
      </w:r>
      <w:r>
        <w:rPr>
          <w:rFonts w:hint="eastAsia"/>
        </w:rPr>
        <w:t>(</w:t>
      </w:r>
      <w:r>
        <w:rPr>
          <w:rFonts w:hint="eastAsia"/>
        </w:rPr>
        <w:t>表</w:t>
      </w:r>
      <w:r>
        <w:rPr>
          <w:rFonts w:hint="eastAsia"/>
        </w:rPr>
        <w:t>1)</w:t>
      </w:r>
      <w:r>
        <w:rPr>
          <w:rFonts w:hint="eastAsia"/>
        </w:rPr>
        <w:t>，所有虚线框内的步骤完全自动化，没有手动干扰。更细节的工作流见图</w:t>
      </w:r>
      <w:r>
        <w:rPr>
          <w:rFonts w:hint="eastAsia"/>
        </w:rPr>
        <w:t>5</w:t>
      </w:r>
      <w:r>
        <w:rPr>
          <w:rFonts w:hint="eastAsia"/>
        </w:rPr>
        <w:t>。</w:t>
      </w:r>
    </w:p>
    <w:p w:rsidR="00834EB0" w:rsidRDefault="00834EB0" w:rsidP="00834EB0">
      <w:pPr>
        <w:ind w:firstLine="480"/>
      </w:pPr>
    </w:p>
    <w:p w:rsidR="00834EB0" w:rsidRDefault="00834EB0" w:rsidP="00834EB0">
      <w:pPr>
        <w:ind w:firstLine="480"/>
      </w:pPr>
      <w:r>
        <w:rPr>
          <w:rFonts w:hint="eastAsia"/>
        </w:rPr>
        <w:t>map2loop</w:t>
      </w:r>
      <w:r>
        <w:rPr>
          <w:rFonts w:hint="eastAsia"/>
        </w:rPr>
        <w:t>与</w:t>
      </w:r>
      <w:r>
        <w:rPr>
          <w:rFonts w:hint="eastAsia"/>
        </w:rPr>
        <w:t>map2model</w:t>
      </w:r>
      <w:r>
        <w:rPr>
          <w:rFonts w:hint="eastAsia"/>
        </w:rPr>
        <w:t>使用的</w:t>
      </w:r>
      <w:r w:rsidRPr="00E359AD">
        <w:rPr>
          <w:rFonts w:hint="eastAsia"/>
          <w:highlight w:val="yellow"/>
        </w:rPr>
        <w:t>6</w:t>
      </w:r>
      <w:r w:rsidRPr="00E359AD">
        <w:rPr>
          <w:rFonts w:hint="eastAsia"/>
          <w:highlight w:val="yellow"/>
        </w:rPr>
        <w:t>种输入数据</w:t>
      </w:r>
      <w:r>
        <w:rPr>
          <w:rFonts w:hint="eastAsia"/>
        </w:rPr>
        <w:t>（</w:t>
      </w:r>
      <w:r w:rsidRPr="000D4F68">
        <w:rPr>
          <w:rFonts w:hint="eastAsia"/>
          <w:color w:val="FF0000"/>
        </w:rPr>
        <w:t>图</w:t>
      </w:r>
      <w:r w:rsidRPr="000D4F68">
        <w:rPr>
          <w:rFonts w:hint="eastAsia"/>
          <w:color w:val="FF0000"/>
        </w:rPr>
        <w:t>1</w:t>
      </w:r>
      <w:r>
        <w:rPr>
          <w:rFonts w:hint="eastAsia"/>
        </w:rPr>
        <w:t>），这</w:t>
      </w:r>
      <w:r>
        <w:rPr>
          <w:rFonts w:hint="eastAsia"/>
        </w:rPr>
        <w:t>2</w:t>
      </w:r>
      <w:r>
        <w:rPr>
          <w:rFonts w:hint="eastAsia"/>
        </w:rPr>
        <w:t>个库使用一个配置文件</w:t>
      </w:r>
      <w:r w:rsidR="00E359AD">
        <w:rPr>
          <w:rFonts w:hint="eastAsia"/>
        </w:rPr>
        <w:t>(</w:t>
      </w:r>
      <w:r w:rsidR="00E359AD" w:rsidRPr="00A5443D">
        <w:rPr>
          <w:rFonts w:hint="eastAsia"/>
          <w:color w:val="FF0000"/>
        </w:rPr>
        <w:t>HJSON</w:t>
      </w:r>
      <w:r w:rsidR="00E359AD" w:rsidRPr="00A5443D">
        <w:rPr>
          <w:rFonts w:hint="eastAsia"/>
          <w:color w:val="FF0000"/>
        </w:rPr>
        <w:t>格式</w:t>
      </w:r>
      <w:r w:rsidR="00E359AD">
        <w:rPr>
          <w:rFonts w:hint="eastAsia"/>
        </w:rPr>
        <w:t>的配置文件</w:t>
      </w:r>
      <w:r w:rsidR="00E359AD">
        <w:rPr>
          <w:rFonts w:hint="eastAsia"/>
        </w:rPr>
        <w:t>)</w:t>
      </w:r>
      <w:r>
        <w:rPr>
          <w:rFonts w:hint="eastAsia"/>
        </w:rPr>
        <w:t>，用户指定</w:t>
      </w:r>
      <w:r>
        <w:rPr>
          <w:rFonts w:hint="eastAsia"/>
        </w:rPr>
        <w:t>GIS</w:t>
      </w:r>
      <w:r>
        <w:rPr>
          <w:rFonts w:hint="eastAsia"/>
        </w:rPr>
        <w:t>层的哪个场</w:t>
      </w:r>
      <w:r w:rsidR="00E73B47">
        <w:rPr>
          <w:rFonts w:hint="eastAsia"/>
        </w:rPr>
        <w:t>或</w:t>
      </w:r>
      <w:r w:rsidR="00E73B47">
        <w:rPr>
          <w:rFonts w:hint="eastAsia"/>
        </w:rPr>
        <w:t>WFS</w:t>
      </w:r>
      <w:r w:rsidR="00E73B47">
        <w:rPr>
          <w:rFonts w:hint="eastAsia"/>
        </w:rPr>
        <w:t>服务器包含何种信息</w:t>
      </w:r>
      <w:r>
        <w:rPr>
          <w:rFonts w:hint="eastAsia"/>
        </w:rPr>
        <w:t>。</w:t>
      </w:r>
      <w:r>
        <w:rPr>
          <w:rFonts w:hint="eastAsia"/>
        </w:rPr>
        <w:t>Jupyter Notebook</w:t>
      </w:r>
      <w:r>
        <w:rPr>
          <w:rFonts w:hint="eastAsia"/>
        </w:rPr>
        <w:t>帮助用户从输入层</w:t>
      </w:r>
      <w:r w:rsidR="00E359AD">
        <w:rPr>
          <w:rFonts w:hint="eastAsia"/>
        </w:rPr>
        <w:t>，</w:t>
      </w:r>
      <w:r>
        <w:rPr>
          <w:rFonts w:hint="eastAsia"/>
        </w:rPr>
        <w:t>创建</w:t>
      </w:r>
      <w:r>
        <w:rPr>
          <w:rFonts w:hint="eastAsia"/>
        </w:rPr>
        <w:t>HJSON</w:t>
      </w:r>
      <w:r>
        <w:rPr>
          <w:rFonts w:hint="eastAsia"/>
        </w:rPr>
        <w:t>格式的配置文件（</w:t>
      </w:r>
      <w:r w:rsidRPr="0087785F">
        <w:rPr>
          <w:color w:val="FF0000"/>
          <w:kern w:val="0"/>
        </w:rPr>
        <w:t>Utility 1 – Configfilegenerator.ipynb</w:t>
      </w:r>
      <w:r>
        <w:rPr>
          <w:rFonts w:hint="eastAsia"/>
        </w:rPr>
        <w:t>）。</w:t>
      </w:r>
      <w:r>
        <w:rPr>
          <w:rFonts w:hint="eastAsia"/>
        </w:rPr>
        <w:t>map2loop</w:t>
      </w:r>
      <w:r>
        <w:rPr>
          <w:rFonts w:hint="eastAsia"/>
        </w:rPr>
        <w:t>需要的</w:t>
      </w:r>
      <w:r w:rsidRPr="00E359AD">
        <w:rPr>
          <w:rFonts w:hint="eastAsia"/>
          <w:color w:val="FF0000"/>
        </w:rPr>
        <w:t>最低输入数据</w:t>
      </w:r>
      <w:r>
        <w:rPr>
          <w:rFonts w:hint="eastAsia"/>
        </w:rPr>
        <w:t>见附录</w:t>
      </w:r>
      <w:r>
        <w:rPr>
          <w:rFonts w:hint="eastAsia"/>
        </w:rPr>
        <w:t>A</w:t>
      </w:r>
      <w:r>
        <w:rPr>
          <w:rFonts w:hint="eastAsia"/>
        </w:rPr>
        <w:t>。</w:t>
      </w:r>
    </w:p>
    <w:p w:rsidR="00921233" w:rsidRDefault="00921233" w:rsidP="00921233">
      <w:pPr>
        <w:ind w:firstLine="480"/>
        <w:jc w:val="center"/>
      </w:pPr>
      <w:r>
        <w:rPr>
          <w:rFonts w:hint="eastAsia"/>
        </w:rPr>
        <w:t>--------------------------------------------------------</w:t>
      </w:r>
    </w:p>
    <w:p w:rsidR="00834EB0" w:rsidRDefault="00834EB0" w:rsidP="00834EB0">
      <w:pPr>
        <w:ind w:firstLine="480"/>
        <w:jc w:val="center"/>
      </w:pPr>
      <w:r>
        <w:rPr>
          <w:rFonts w:hint="eastAsia"/>
        </w:rPr>
        <w:t>图</w:t>
      </w:r>
      <w:r>
        <w:rPr>
          <w:rFonts w:hint="eastAsia"/>
        </w:rPr>
        <w:t xml:space="preserve">1 </w:t>
      </w:r>
      <w:r>
        <w:rPr>
          <w:rFonts w:hint="eastAsia"/>
        </w:rPr>
        <w:t>输入</w:t>
      </w:r>
      <w:r>
        <w:rPr>
          <w:rFonts w:hint="eastAsia"/>
        </w:rPr>
        <w:t>map2loop</w:t>
      </w:r>
      <w:r>
        <w:rPr>
          <w:rFonts w:hint="eastAsia"/>
        </w:rPr>
        <w:t>的</w:t>
      </w:r>
      <w:r>
        <w:rPr>
          <w:rFonts w:hint="eastAsia"/>
        </w:rPr>
        <w:t>6</w:t>
      </w:r>
      <w:r>
        <w:rPr>
          <w:rFonts w:hint="eastAsia"/>
        </w:rPr>
        <w:t>类输入</w:t>
      </w:r>
      <w:r>
        <w:rPr>
          <w:rFonts w:hint="eastAsia"/>
        </w:rPr>
        <w:t xml:space="preserve">: (a) </w:t>
      </w:r>
      <w:r>
        <w:rPr>
          <w:rFonts w:hint="eastAsia"/>
        </w:rPr>
        <w:t>基岩地质图</w:t>
      </w:r>
      <w:r>
        <w:rPr>
          <w:rFonts w:hint="eastAsia"/>
        </w:rPr>
        <w:t>(1:50</w:t>
      </w:r>
      <w:r>
        <w:rPr>
          <w:rFonts w:hint="eastAsia"/>
        </w:rPr>
        <w:t>万</w:t>
      </w:r>
      <w:r>
        <w:rPr>
          <w:rFonts w:hint="eastAsia"/>
        </w:rPr>
        <w:t xml:space="preserve">); (b) </w:t>
      </w:r>
      <w:r>
        <w:rPr>
          <w:rFonts w:hint="eastAsia"/>
        </w:rPr>
        <w:t>前</w:t>
      </w:r>
      <w:r>
        <w:rPr>
          <w:rFonts w:hint="eastAsia"/>
        </w:rPr>
        <w:t>7</w:t>
      </w:r>
      <w:r>
        <w:rPr>
          <w:rFonts w:hint="eastAsia"/>
        </w:rPr>
        <w:t>类的层序关系</w:t>
      </w:r>
      <w:r>
        <w:rPr>
          <w:rFonts w:hint="eastAsia"/>
        </w:rPr>
        <w:t>; (c) SRTM DTM</w:t>
      </w:r>
    </w:p>
    <w:p w:rsidR="00834EB0" w:rsidRDefault="00834EB0" w:rsidP="00834EB0">
      <w:pPr>
        <w:pStyle w:val="30"/>
      </w:pPr>
      <w:r>
        <w:rPr>
          <w:rFonts w:hint="eastAsia"/>
        </w:rPr>
        <w:t xml:space="preserve">2.1 </w:t>
      </w:r>
      <w:r w:rsidR="002A3349">
        <w:rPr>
          <w:rFonts w:hint="eastAsia"/>
          <w:kern w:val="0"/>
        </w:rPr>
        <w:t>地层年代</w:t>
      </w:r>
      <w:r>
        <w:rPr>
          <w:kern w:val="0"/>
        </w:rPr>
        <w:t xml:space="preserve">Polygon </w:t>
      </w:r>
      <w:r>
        <w:rPr>
          <w:rFonts w:hint="eastAsia"/>
          <w:kern w:val="0"/>
        </w:rPr>
        <w:t>和</w:t>
      </w:r>
      <w:r>
        <w:rPr>
          <w:kern w:val="0"/>
        </w:rPr>
        <w:t xml:space="preserve"> MultiPolygon</w:t>
      </w:r>
      <w:r w:rsidR="002A3349">
        <w:rPr>
          <w:rFonts w:hint="eastAsia"/>
          <w:kern w:val="0"/>
        </w:rPr>
        <w:t>层</w:t>
      </w:r>
    </w:p>
    <w:p w:rsidR="00834EB0" w:rsidRDefault="00834EB0" w:rsidP="00834EB0">
      <w:pPr>
        <w:ind w:firstLine="480"/>
        <w:rPr>
          <w:kern w:val="0"/>
        </w:rPr>
      </w:pPr>
      <w:r>
        <w:rPr>
          <w:kern w:val="0"/>
        </w:rPr>
        <w:t>The layer may</w:t>
      </w:r>
      <w:r>
        <w:rPr>
          <w:rFonts w:hint="eastAsia"/>
          <w:kern w:val="0"/>
        </w:rPr>
        <w:t xml:space="preserve"> </w:t>
      </w:r>
      <w:r>
        <w:rPr>
          <w:kern w:val="0"/>
        </w:rPr>
        <w:t>contain a mixture of single Polygons, MultiPolygons (sets of</w:t>
      </w:r>
      <w:r>
        <w:rPr>
          <w:rFonts w:hint="eastAsia"/>
          <w:kern w:val="0"/>
        </w:rPr>
        <w:t xml:space="preserve"> </w:t>
      </w:r>
      <w:r>
        <w:rPr>
          <w:kern w:val="0"/>
        </w:rPr>
        <w:t>Polygons with the same non-spatial attributes), and or Polygons</w:t>
      </w:r>
      <w:r>
        <w:rPr>
          <w:rFonts w:hint="eastAsia"/>
          <w:kern w:val="0"/>
        </w:rPr>
        <w:t xml:space="preserve"> </w:t>
      </w:r>
      <w:r>
        <w:rPr>
          <w:kern w:val="0"/>
        </w:rPr>
        <w:t xml:space="preserve">with holes (also stored as MultiPolygons, </w:t>
      </w:r>
      <w:r>
        <w:rPr>
          <w:rFonts w:hint="eastAsia"/>
          <w:kern w:val="0"/>
        </w:rPr>
        <w:t>图</w:t>
      </w:r>
      <w:r>
        <w:rPr>
          <w:rFonts w:hint="eastAsia"/>
          <w:kern w:val="0"/>
        </w:rPr>
        <w:t>3</w:t>
      </w:r>
      <w:r>
        <w:rPr>
          <w:kern w:val="0"/>
        </w:rPr>
        <w:t>)</w:t>
      </w:r>
      <w:r>
        <w:rPr>
          <w:rFonts w:hint="eastAsia"/>
          <w:kern w:val="0"/>
        </w:rPr>
        <w:t>。这些对象作为</w:t>
      </w:r>
      <w:r>
        <w:rPr>
          <w:rFonts w:hint="eastAsia"/>
          <w:kern w:val="0"/>
        </w:rPr>
        <w:t>Geopandas</w:t>
      </w:r>
      <w:r>
        <w:rPr>
          <w:rFonts w:hint="eastAsia"/>
          <w:kern w:val="0"/>
        </w:rPr>
        <w:t>数据对象。每个</w:t>
      </w:r>
      <w:r>
        <w:rPr>
          <w:rFonts w:hint="eastAsia"/>
          <w:kern w:val="0"/>
        </w:rPr>
        <w:t>Polygon</w:t>
      </w:r>
      <w:r>
        <w:rPr>
          <w:rFonts w:hint="eastAsia"/>
          <w:kern w:val="0"/>
        </w:rPr>
        <w:t>需要包含</w:t>
      </w:r>
      <w:r w:rsidRPr="00161AC0">
        <w:rPr>
          <w:rFonts w:hint="eastAsia"/>
          <w:color w:val="FF0000"/>
          <w:kern w:val="0"/>
        </w:rPr>
        <w:t>如下元素</w:t>
      </w:r>
      <w:r>
        <w:rPr>
          <w:rFonts w:hint="eastAsia"/>
          <w:kern w:val="0"/>
        </w:rPr>
        <w:t>：</w:t>
      </w:r>
    </w:p>
    <w:p w:rsidR="00834EB0" w:rsidRDefault="00834EB0" w:rsidP="00834EB0">
      <w:pPr>
        <w:ind w:firstLine="480"/>
      </w:pPr>
      <w:r>
        <w:rPr>
          <w:rFonts w:hint="eastAsia"/>
        </w:rPr>
        <w:t>（</w:t>
      </w:r>
      <w:r>
        <w:rPr>
          <w:rFonts w:hint="eastAsia"/>
        </w:rPr>
        <w:t>1</w:t>
      </w:r>
      <w:r>
        <w:rPr>
          <w:rFonts w:hint="eastAsia"/>
        </w:rPr>
        <w:t>）定义节点的有序封闭循环</w:t>
      </w:r>
      <w:r w:rsidRPr="002B4675">
        <w:rPr>
          <w:rFonts w:hint="eastAsia"/>
          <w:i/>
        </w:rPr>
        <w:t>x</w:t>
      </w:r>
      <w:r>
        <w:rPr>
          <w:rFonts w:hint="eastAsia"/>
          <w:i/>
        </w:rPr>
        <w:t xml:space="preserve"> </w:t>
      </w:r>
      <w:r w:rsidRPr="002B4675">
        <w:rPr>
          <w:rFonts w:hint="eastAsia"/>
          <w:i/>
        </w:rPr>
        <w:t>y</w:t>
      </w:r>
      <w:r>
        <w:rPr>
          <w:rFonts w:hint="eastAsia"/>
        </w:rPr>
        <w:t>坐标的列表；</w:t>
      </w:r>
    </w:p>
    <w:p w:rsidR="00834EB0" w:rsidRPr="00063CC0" w:rsidRDefault="00834EB0" w:rsidP="00834EB0">
      <w:pPr>
        <w:ind w:firstLine="480"/>
      </w:pPr>
      <w:r>
        <w:rPr>
          <w:rFonts w:hint="eastAsia"/>
        </w:rPr>
        <w:t>（</w:t>
      </w:r>
      <w:r>
        <w:rPr>
          <w:rFonts w:hint="eastAsia"/>
        </w:rPr>
        <w:t>2</w:t>
      </w:r>
      <w:r>
        <w:rPr>
          <w:rFonts w:hint="eastAsia"/>
        </w:rPr>
        <w:t>）层序编号或更低层级（如</w:t>
      </w:r>
      <w:r>
        <w:rPr>
          <w:rFonts w:hint="eastAsia"/>
        </w:rPr>
        <w:t>formation, member</w:t>
      </w:r>
      <w:r>
        <w:rPr>
          <w:rFonts w:hint="eastAsia"/>
        </w:rPr>
        <w:t>）的名称，称之为</w:t>
      </w:r>
      <w:r>
        <w:rPr>
          <w:rFonts w:hint="eastAsia"/>
        </w:rPr>
        <w:t>"units"</w:t>
      </w:r>
    </w:p>
    <w:p w:rsidR="00834EB0" w:rsidRDefault="00834EB0" w:rsidP="00834EB0">
      <w:pPr>
        <w:ind w:firstLine="480"/>
      </w:pPr>
      <w:r>
        <w:rPr>
          <w:rFonts w:hint="eastAsia"/>
        </w:rPr>
        <w:t>（</w:t>
      </w:r>
      <w:r>
        <w:rPr>
          <w:rFonts w:hint="eastAsia"/>
        </w:rPr>
        <w:t>3</w:t>
      </w:r>
      <w:r>
        <w:rPr>
          <w:rFonts w:hint="eastAsia"/>
        </w:rPr>
        <w:t>）一个或更多高层级的层序定义（如</w:t>
      </w:r>
      <w:r>
        <w:rPr>
          <w:rFonts w:hint="eastAsia"/>
        </w:rPr>
        <w:t>group, supergroup, spuersuite, province</w:t>
      </w:r>
      <w:r>
        <w:rPr>
          <w:rFonts w:hint="eastAsia"/>
        </w:rPr>
        <w:t>），称之为</w:t>
      </w:r>
      <w:r>
        <w:rPr>
          <w:rFonts w:hint="eastAsia"/>
        </w:rPr>
        <w:t>"groups"</w:t>
      </w:r>
      <w:r w:rsidR="00CD28F0">
        <w:rPr>
          <w:rFonts w:hint="eastAsia"/>
        </w:rPr>
        <w:t>。</w:t>
      </w:r>
    </w:p>
    <w:p w:rsidR="00834EB0" w:rsidRDefault="00834EB0" w:rsidP="00834EB0">
      <w:pPr>
        <w:ind w:firstLine="480"/>
      </w:pPr>
      <w:r>
        <w:rPr>
          <w:rFonts w:hint="eastAsia"/>
        </w:rPr>
        <w:t>（</w:t>
      </w:r>
      <w:r>
        <w:rPr>
          <w:rFonts w:hint="eastAsia"/>
        </w:rPr>
        <w:t>4</w:t>
      </w:r>
      <w:r>
        <w:rPr>
          <w:rFonts w:hint="eastAsia"/>
        </w:rPr>
        <w:t>）一个或更多岩性描述，有助于确定</w:t>
      </w:r>
      <w:r w:rsidR="00161AC0">
        <w:rPr>
          <w:rFonts w:hint="eastAsia"/>
        </w:rPr>
        <w:t>地层单元</w:t>
      </w:r>
      <w:r>
        <w:rPr>
          <w:rFonts w:hint="eastAsia"/>
        </w:rPr>
        <w:t>是否是火山、基石或其他类型的侵入体或其他类型的沉积岩</w:t>
      </w:r>
      <w:r w:rsidR="00137440">
        <w:rPr>
          <w:rFonts w:hint="eastAsia"/>
        </w:rPr>
        <w:t>?</w:t>
      </w:r>
    </w:p>
    <w:p w:rsidR="00834EB0" w:rsidRDefault="00834EB0" w:rsidP="00834EB0">
      <w:pPr>
        <w:ind w:firstLine="480"/>
      </w:pPr>
      <w:r>
        <w:rPr>
          <w:rFonts w:hint="eastAsia"/>
        </w:rPr>
        <w:t>（</w:t>
      </w:r>
      <w:r>
        <w:rPr>
          <w:rFonts w:hint="eastAsia"/>
        </w:rPr>
        <w:t>5</w:t>
      </w:r>
      <w:r>
        <w:rPr>
          <w:rFonts w:hint="eastAsia"/>
        </w:rPr>
        <w:t>）可选但重要：细尺度层序单元的</w:t>
      </w:r>
      <w:r w:rsidRPr="00246E90">
        <w:rPr>
          <w:rFonts w:hint="eastAsia"/>
          <w:color w:val="FF0000"/>
        </w:rPr>
        <w:t>最大和最小估计年代</w:t>
      </w:r>
      <w:r>
        <w:rPr>
          <w:rFonts w:hint="eastAsia"/>
        </w:rPr>
        <w:t>。</w:t>
      </w:r>
    </w:p>
    <w:p w:rsidR="00834EB0" w:rsidRDefault="00834EB0" w:rsidP="00834EB0">
      <w:pPr>
        <w:ind w:firstLine="480"/>
      </w:pPr>
      <w:r>
        <w:rPr>
          <w:rFonts w:hint="eastAsia"/>
        </w:rPr>
        <w:t>基岩地质图包含各</w:t>
      </w:r>
      <w:r w:rsidR="00902062">
        <w:rPr>
          <w:rFonts w:hint="eastAsia"/>
        </w:rPr>
        <w:t>组</w:t>
      </w:r>
      <w:r w:rsidR="00902062">
        <w:rPr>
          <w:rFonts w:hint="eastAsia"/>
        </w:rPr>
        <w:t>(</w:t>
      </w:r>
      <w:r>
        <w:rPr>
          <w:rFonts w:hint="eastAsia"/>
        </w:rPr>
        <w:t>formation</w:t>
      </w:r>
      <w:r w:rsidR="00902062">
        <w:rPr>
          <w:rFonts w:hint="eastAsia"/>
        </w:rPr>
        <w:t>)</w:t>
      </w:r>
      <w:r>
        <w:rPr>
          <w:rFonts w:hint="eastAsia"/>
        </w:rPr>
        <w:t>的最大和最小年代，但是由于缺少绝对的地质年代约束，一个</w:t>
      </w:r>
      <w:r w:rsidR="00902062">
        <w:rPr>
          <w:rFonts w:hint="eastAsia"/>
        </w:rPr>
        <w:t>群</w:t>
      </w:r>
      <w:r w:rsidR="00902062">
        <w:rPr>
          <w:rFonts w:hint="eastAsia"/>
        </w:rPr>
        <w:t>(</w:t>
      </w:r>
      <w:r>
        <w:rPr>
          <w:rFonts w:hint="eastAsia"/>
        </w:rPr>
        <w:t>group</w:t>
      </w:r>
      <w:r w:rsidR="00902062">
        <w:rPr>
          <w:rFonts w:hint="eastAsia"/>
        </w:rPr>
        <w:t>)</w:t>
      </w:r>
      <w:r>
        <w:rPr>
          <w:rFonts w:hint="eastAsia"/>
        </w:rPr>
        <w:t>内共享相同的范围。</w:t>
      </w:r>
    </w:p>
    <w:p w:rsidR="00921233" w:rsidRDefault="00921233" w:rsidP="00350DC2">
      <w:pPr>
        <w:ind w:firstLine="480"/>
        <w:jc w:val="center"/>
      </w:pPr>
    </w:p>
    <w:p w:rsidR="00921233" w:rsidRDefault="00921233" w:rsidP="00921233">
      <w:pPr>
        <w:ind w:firstLine="480"/>
        <w:jc w:val="center"/>
      </w:pPr>
      <w:r>
        <w:rPr>
          <w:rFonts w:hint="eastAsia"/>
        </w:rPr>
        <w:lastRenderedPageBreak/>
        <w:t>--------------------------------------------------------</w:t>
      </w:r>
    </w:p>
    <w:p w:rsidR="00834EB0" w:rsidRDefault="00834EB0" w:rsidP="00834EB0">
      <w:pPr>
        <w:ind w:firstLine="480"/>
      </w:pPr>
      <w:r>
        <w:rPr>
          <w:rFonts w:hint="eastAsia"/>
        </w:rPr>
        <w:t>图</w:t>
      </w:r>
      <w:r>
        <w:rPr>
          <w:rFonts w:hint="eastAsia"/>
        </w:rPr>
        <w:t xml:space="preserve">3 </w:t>
      </w:r>
      <w:r>
        <w:rPr>
          <w:rFonts w:hint="eastAsia"/>
        </w:rPr>
        <w:t>地质图中使用的几何单元：</w:t>
      </w:r>
      <w:r>
        <w:rPr>
          <w:rFonts w:hint="eastAsia"/>
        </w:rPr>
        <w:t>B, C, D</w:t>
      </w:r>
      <w:r>
        <w:rPr>
          <w:rFonts w:hint="eastAsia"/>
        </w:rPr>
        <w:t>是层序</w:t>
      </w:r>
      <w:r>
        <w:rPr>
          <w:rFonts w:hint="eastAsia"/>
        </w:rPr>
        <w:t>Polygon</w:t>
      </w:r>
      <w:r>
        <w:rPr>
          <w:rFonts w:hint="eastAsia"/>
        </w:rPr>
        <w:t>，由节点的</w:t>
      </w:r>
      <w:r w:rsidRPr="009677CB">
        <w:rPr>
          <w:rFonts w:hint="eastAsia"/>
          <w:i/>
        </w:rPr>
        <w:t>xy</w:t>
      </w:r>
      <w:r>
        <w:rPr>
          <w:rFonts w:hint="eastAsia"/>
        </w:rPr>
        <w:t>坐标定义。</w:t>
      </w:r>
      <w:r>
        <w:rPr>
          <w:rFonts w:hint="eastAsia"/>
        </w:rPr>
        <w:t>A</w:t>
      </w:r>
      <w:r>
        <w:rPr>
          <w:rFonts w:hint="eastAsia"/>
        </w:rPr>
        <w:t>是一个</w:t>
      </w:r>
      <w:r>
        <w:rPr>
          <w:rFonts w:hint="eastAsia"/>
        </w:rPr>
        <w:t>MultiPolygon</w:t>
      </w:r>
      <w:r>
        <w:rPr>
          <w:rFonts w:hint="eastAsia"/>
        </w:rPr>
        <w:t>，因为其包含一个洞。</w:t>
      </w:r>
      <w:r>
        <w:rPr>
          <w:rFonts w:hint="eastAsia"/>
        </w:rPr>
        <w:t>E</w:t>
      </w:r>
      <w:r>
        <w:rPr>
          <w:rFonts w:hint="eastAsia"/>
        </w:rPr>
        <w:t>是一个断层</w:t>
      </w:r>
      <w:r>
        <w:rPr>
          <w:rFonts w:hint="eastAsia"/>
        </w:rPr>
        <w:t>Polyline</w:t>
      </w:r>
      <w:r>
        <w:rPr>
          <w:rFonts w:hint="eastAsia"/>
        </w:rPr>
        <w:t>。</w:t>
      </w:r>
      <w:r>
        <w:rPr>
          <w:rFonts w:hint="eastAsia"/>
        </w:rPr>
        <w:t>F, G</w:t>
      </w:r>
      <w:r>
        <w:rPr>
          <w:rFonts w:hint="eastAsia"/>
        </w:rPr>
        <w:t>是断层</w:t>
      </w:r>
      <w:r>
        <w:rPr>
          <w:rFonts w:hint="eastAsia"/>
        </w:rPr>
        <w:t>MultiPolyline</w:t>
      </w:r>
      <w:r>
        <w:rPr>
          <w:rFonts w:hint="eastAsia"/>
        </w:rPr>
        <w:t>，描述相同断层的片段（断层</w:t>
      </w:r>
      <w:r>
        <w:rPr>
          <w:rFonts w:hint="eastAsia"/>
        </w:rPr>
        <w:t>E</w:t>
      </w:r>
      <w:r>
        <w:rPr>
          <w:rFonts w:hint="eastAsia"/>
        </w:rPr>
        <w:t>也是）。构造观测（层理测量）是</w:t>
      </w:r>
      <w:r>
        <w:rPr>
          <w:rFonts w:hint="eastAsia"/>
        </w:rPr>
        <w:t>Point</w:t>
      </w:r>
      <w:r>
        <w:rPr>
          <w:rFonts w:hint="eastAsia"/>
        </w:rPr>
        <w:t>类型。所有几何单元可能拥有多个属性，通过增加栅格的</w:t>
      </w:r>
      <w:r>
        <w:rPr>
          <w:rFonts w:hint="eastAsia"/>
        </w:rPr>
        <w:t>DTM</w:t>
      </w:r>
      <w:r>
        <w:rPr>
          <w:rFonts w:hint="eastAsia"/>
        </w:rPr>
        <w:t>信息，被转换为</w:t>
      </w:r>
      <w:r>
        <w:rPr>
          <w:rFonts w:hint="eastAsia"/>
        </w:rPr>
        <w:t>3D</w:t>
      </w:r>
      <w:r>
        <w:rPr>
          <w:rFonts w:hint="eastAsia"/>
        </w:rPr>
        <w:t>几何单元。</w:t>
      </w:r>
    </w:p>
    <w:p w:rsidR="00834EB0" w:rsidRDefault="00834EB0" w:rsidP="00834EB0">
      <w:pPr>
        <w:pStyle w:val="30"/>
      </w:pPr>
      <w:r>
        <w:rPr>
          <w:kern w:val="0"/>
        </w:rPr>
        <w:t xml:space="preserve">2.2 </w:t>
      </w:r>
      <w:r w:rsidR="002A3349">
        <w:rPr>
          <w:rFonts w:hint="eastAsia"/>
          <w:kern w:val="0"/>
        </w:rPr>
        <w:t>断层</w:t>
      </w:r>
      <w:r>
        <w:rPr>
          <w:kern w:val="0"/>
        </w:rPr>
        <w:t>Polyline</w:t>
      </w:r>
      <w:r>
        <w:rPr>
          <w:rFonts w:hint="eastAsia"/>
          <w:kern w:val="0"/>
        </w:rPr>
        <w:t>和</w:t>
      </w:r>
      <w:r>
        <w:rPr>
          <w:kern w:val="0"/>
        </w:rPr>
        <w:t>MultiPolyline</w:t>
      </w:r>
      <w:r w:rsidR="002A3349">
        <w:rPr>
          <w:rFonts w:hint="eastAsia"/>
          <w:kern w:val="0"/>
        </w:rPr>
        <w:t>层</w:t>
      </w:r>
    </w:p>
    <w:p w:rsidR="00834EB0" w:rsidRDefault="00834EB0" w:rsidP="00834EB0">
      <w:pPr>
        <w:ind w:firstLine="480"/>
      </w:pPr>
      <w:r>
        <w:rPr>
          <w:rFonts w:hint="eastAsia"/>
        </w:rPr>
        <w:t>该矢量层描述</w:t>
      </w:r>
      <w:r w:rsidRPr="005538D0">
        <w:rPr>
          <w:rFonts w:hint="eastAsia"/>
          <w:color w:val="FF0000"/>
        </w:rPr>
        <w:t>在</w:t>
      </w:r>
      <w:r w:rsidR="00075B6F" w:rsidRPr="005538D0">
        <w:rPr>
          <w:rFonts w:hint="eastAsia"/>
          <w:color w:val="FF0000"/>
        </w:rPr>
        <w:t>地表</w:t>
      </w:r>
      <w:r w:rsidRPr="005538D0">
        <w:rPr>
          <w:rFonts w:hint="eastAsia"/>
          <w:color w:val="FF0000"/>
        </w:rPr>
        <w:t>的</w:t>
      </w:r>
      <w:r>
        <w:rPr>
          <w:rFonts w:hint="eastAsia"/>
        </w:rPr>
        <w:t>断层或窄的剪切带的位置、方向和位移信息。</w:t>
      </w:r>
    </w:p>
    <w:p w:rsidR="00834EB0" w:rsidRDefault="00834EB0" w:rsidP="00834EB0">
      <w:pPr>
        <w:ind w:firstLine="480"/>
      </w:pPr>
      <w:r>
        <w:rPr>
          <w:rFonts w:hint="eastAsia"/>
        </w:rPr>
        <w:t>该层由</w:t>
      </w:r>
      <w:r>
        <w:rPr>
          <w:rFonts w:hint="eastAsia"/>
        </w:rPr>
        <w:t>MultiPolylines</w:t>
      </w:r>
      <w:r>
        <w:rPr>
          <w:rFonts w:hint="eastAsia"/>
        </w:rPr>
        <w:t>（具有相同非空间属性的</w:t>
      </w:r>
      <w:r>
        <w:rPr>
          <w:rFonts w:hint="eastAsia"/>
        </w:rPr>
        <w:t>Polylines</w:t>
      </w:r>
      <w:r>
        <w:rPr>
          <w:rFonts w:hint="eastAsia"/>
        </w:rPr>
        <w:t>组）混合组成。</w:t>
      </w:r>
      <w:r>
        <w:rPr>
          <w:rFonts w:hint="eastAsia"/>
        </w:rPr>
        <w:t>map2loop</w:t>
      </w:r>
      <w:r>
        <w:rPr>
          <w:rFonts w:hint="eastAsia"/>
        </w:rPr>
        <w:t>将</w:t>
      </w:r>
      <w:r>
        <w:rPr>
          <w:rFonts w:hint="eastAsia"/>
        </w:rPr>
        <w:t>MultiPolylines</w:t>
      </w:r>
      <w:r>
        <w:rPr>
          <w:rFonts w:hint="eastAsia"/>
        </w:rPr>
        <w:t>分解为分离的</w:t>
      </w:r>
      <w:r>
        <w:rPr>
          <w:rFonts w:hint="eastAsia"/>
        </w:rPr>
        <w:t>Polylines</w:t>
      </w:r>
      <w:r>
        <w:rPr>
          <w:rFonts w:hint="eastAsia"/>
        </w:rPr>
        <w:t>，允许正确实施断层长度和方向的分析。比用户定义长度还短的断层给过滤掉，降低模型的复杂度。</w:t>
      </w:r>
    </w:p>
    <w:p w:rsidR="00834EB0" w:rsidRDefault="00834EB0" w:rsidP="00834EB0">
      <w:pPr>
        <w:ind w:firstLine="480"/>
      </w:pPr>
      <w:r>
        <w:rPr>
          <w:rFonts w:hint="eastAsia"/>
        </w:rPr>
        <w:t>各</w:t>
      </w:r>
      <w:r w:rsidR="00161AC0">
        <w:rPr>
          <w:rFonts w:hint="eastAsia"/>
        </w:rPr>
        <w:t>断层</w:t>
      </w:r>
      <w:r>
        <w:rPr>
          <w:rFonts w:hint="eastAsia"/>
        </w:rPr>
        <w:t>Polyline</w:t>
      </w:r>
      <w:r>
        <w:rPr>
          <w:rFonts w:hint="eastAsia"/>
        </w:rPr>
        <w:t>需要包含如下元素：</w:t>
      </w:r>
    </w:p>
    <w:p w:rsidR="00834EB0" w:rsidRDefault="00834EB0" w:rsidP="00834EB0">
      <w:pPr>
        <w:ind w:firstLine="480"/>
      </w:pPr>
      <w:r>
        <w:rPr>
          <w:rFonts w:hint="eastAsia"/>
        </w:rPr>
        <w:t>（</w:t>
      </w:r>
      <w:r>
        <w:rPr>
          <w:rFonts w:hint="eastAsia"/>
        </w:rPr>
        <w:t>1</w:t>
      </w:r>
      <w:r>
        <w:rPr>
          <w:rFonts w:hint="eastAsia"/>
        </w:rPr>
        <w:t>）定义节点的顺序开放循环</w:t>
      </w:r>
      <w:r w:rsidRPr="00392F3F">
        <w:rPr>
          <w:rFonts w:hint="eastAsia"/>
          <w:i/>
        </w:rPr>
        <w:t>x</w:t>
      </w:r>
      <w:r w:rsidR="00392F3F" w:rsidRPr="00392F3F">
        <w:rPr>
          <w:rFonts w:hint="eastAsia"/>
          <w:i/>
        </w:rPr>
        <w:t>,</w:t>
      </w:r>
      <w:r w:rsidRPr="00392F3F">
        <w:rPr>
          <w:rFonts w:hint="eastAsia"/>
          <w:i/>
        </w:rPr>
        <w:t>y</w:t>
      </w:r>
      <w:r w:rsidR="008622DE">
        <w:rPr>
          <w:rFonts w:hint="eastAsia"/>
        </w:rPr>
        <w:t>坐标列表</w:t>
      </w:r>
    </w:p>
    <w:p w:rsidR="00834EB0" w:rsidRDefault="00834EB0" w:rsidP="00834EB0">
      <w:pPr>
        <w:ind w:firstLine="480"/>
      </w:pPr>
      <w:r>
        <w:rPr>
          <w:rFonts w:hint="eastAsia"/>
        </w:rPr>
        <w:t>（</w:t>
      </w:r>
      <w:r>
        <w:rPr>
          <w:rFonts w:hint="eastAsia"/>
        </w:rPr>
        <w:t>2</w:t>
      </w:r>
      <w:r w:rsidR="008622DE">
        <w:rPr>
          <w:rFonts w:hint="eastAsia"/>
        </w:rPr>
        <w:t>）唯一的识别号，以某种方式标记断层</w:t>
      </w:r>
    </w:p>
    <w:p w:rsidR="00834EB0" w:rsidRPr="0008566E" w:rsidRDefault="00834EB0" w:rsidP="00834EB0">
      <w:pPr>
        <w:ind w:firstLine="480"/>
      </w:pPr>
      <w:r>
        <w:rPr>
          <w:rFonts w:hint="eastAsia"/>
        </w:rPr>
        <w:t>（</w:t>
      </w:r>
      <w:r>
        <w:rPr>
          <w:rFonts w:hint="eastAsia"/>
        </w:rPr>
        <w:t>3</w:t>
      </w:r>
      <w:r w:rsidR="008622DE">
        <w:rPr>
          <w:rFonts w:hint="eastAsia"/>
        </w:rPr>
        <w:t>）在中点处存储断层的倾角和倾角方向（或走向）</w:t>
      </w:r>
    </w:p>
    <w:p w:rsidR="00834EB0" w:rsidRDefault="00834EB0" w:rsidP="00834EB0">
      <w:pPr>
        <w:ind w:firstLine="480"/>
      </w:pPr>
      <w:r>
        <w:rPr>
          <w:rFonts w:hint="eastAsia"/>
        </w:rPr>
        <w:t>使用</w:t>
      </w:r>
      <w:r>
        <w:rPr>
          <w:rFonts w:hint="eastAsia"/>
        </w:rPr>
        <w:t>1:50</w:t>
      </w:r>
      <w:r>
        <w:rPr>
          <w:rFonts w:hint="eastAsia"/>
        </w:rPr>
        <w:t>万的</w:t>
      </w:r>
      <w:r w:rsidR="00F44146">
        <w:rPr>
          <w:rFonts w:hint="eastAsia"/>
        </w:rPr>
        <w:t>澳大利亚的解释的基岩线特征图层</w:t>
      </w:r>
      <w:r>
        <w:rPr>
          <w:rFonts w:hint="eastAsia"/>
        </w:rPr>
        <w:t>，由</w:t>
      </w:r>
      <w:r>
        <w:rPr>
          <w:rFonts w:hint="eastAsia"/>
        </w:rPr>
        <w:t>map2loop</w:t>
      </w:r>
      <w:r>
        <w:rPr>
          <w:rFonts w:hint="eastAsia"/>
        </w:rPr>
        <w:t>过滤提取断层。</w:t>
      </w:r>
    </w:p>
    <w:p w:rsidR="00834EB0" w:rsidRDefault="00834EB0" w:rsidP="00834EB0">
      <w:pPr>
        <w:pStyle w:val="30"/>
      </w:pPr>
      <w:r>
        <w:rPr>
          <w:kern w:val="0"/>
        </w:rPr>
        <w:t xml:space="preserve">2.3 </w:t>
      </w:r>
      <w:r w:rsidR="00A964BC">
        <w:rPr>
          <w:rFonts w:hint="eastAsia"/>
          <w:kern w:val="0"/>
        </w:rPr>
        <w:t>褶皱</w:t>
      </w:r>
      <w:r w:rsidR="00A41A05">
        <w:rPr>
          <w:rFonts w:hint="eastAsia"/>
          <w:kern w:val="0"/>
        </w:rPr>
        <w:t>轴向轨迹</w:t>
      </w:r>
      <w:r>
        <w:rPr>
          <w:kern w:val="0"/>
        </w:rPr>
        <w:t>Polyline</w:t>
      </w:r>
      <w:r w:rsidR="00267893">
        <w:rPr>
          <w:rFonts w:hint="eastAsia"/>
          <w:kern w:val="0"/>
        </w:rPr>
        <w:t>层（可选项）</w:t>
      </w:r>
    </w:p>
    <w:p w:rsidR="00834EB0" w:rsidRDefault="00834EB0" w:rsidP="00834EB0">
      <w:pPr>
        <w:ind w:firstLine="480"/>
        <w:rPr>
          <w:rFonts w:hint="eastAsia"/>
        </w:rPr>
      </w:pPr>
      <w:r>
        <w:rPr>
          <w:rFonts w:hint="eastAsia"/>
        </w:rPr>
        <w:t>map2loop</w:t>
      </w:r>
      <w:r>
        <w:rPr>
          <w:rFonts w:hint="eastAsia"/>
        </w:rPr>
        <w:t>过滤</w:t>
      </w:r>
      <w:r w:rsidRPr="00C86E5A">
        <w:rPr>
          <w:rFonts w:hint="eastAsia"/>
          <w:color w:val="FF0000"/>
        </w:rPr>
        <w:t>地质图</w:t>
      </w:r>
      <w:r>
        <w:rPr>
          <w:rFonts w:hint="eastAsia"/>
        </w:rPr>
        <w:t>，提取褶皱轴向轨迹。</w:t>
      </w:r>
      <w:r w:rsidR="00A41A05">
        <w:rPr>
          <w:rFonts w:hint="eastAsia"/>
        </w:rPr>
        <w:t>改成可能包含</w:t>
      </w:r>
      <w:r w:rsidR="00A41A05">
        <w:rPr>
          <w:rFonts w:hint="eastAsia"/>
        </w:rPr>
        <w:t>Polylines</w:t>
      </w:r>
      <w:r w:rsidR="00A41A05">
        <w:rPr>
          <w:rFonts w:hint="eastAsia"/>
        </w:rPr>
        <w:t>和</w:t>
      </w:r>
      <w:r w:rsidR="00A41A05">
        <w:rPr>
          <w:rFonts w:hint="eastAsia"/>
        </w:rPr>
        <w:t>MultiPolylines (</w:t>
      </w:r>
      <w:r w:rsidR="00A41A05">
        <w:rPr>
          <w:rFonts w:hint="eastAsia"/>
        </w:rPr>
        <w:t>具有非空间属性的</w:t>
      </w:r>
      <w:r w:rsidR="00A41A05">
        <w:rPr>
          <w:rFonts w:hint="eastAsia"/>
        </w:rPr>
        <w:t>Polylines</w:t>
      </w:r>
      <w:r w:rsidR="00A41A05">
        <w:rPr>
          <w:rFonts w:hint="eastAsia"/>
        </w:rPr>
        <w:t>组</w:t>
      </w:r>
      <w:r w:rsidR="00A41A05">
        <w:rPr>
          <w:rFonts w:hint="eastAsia"/>
        </w:rPr>
        <w:t>)</w:t>
      </w:r>
      <w:r w:rsidR="00A41A05">
        <w:rPr>
          <w:rFonts w:hint="eastAsia"/>
        </w:rPr>
        <w:t>。</w:t>
      </w:r>
    </w:p>
    <w:p w:rsidR="00A41A05" w:rsidRDefault="00A41A05" w:rsidP="00834EB0">
      <w:pPr>
        <w:ind w:firstLine="480"/>
        <w:rPr>
          <w:rFonts w:hint="eastAsia"/>
        </w:rPr>
      </w:pPr>
      <w:r>
        <w:rPr>
          <w:rFonts w:hint="eastAsia"/>
        </w:rPr>
        <w:t>各</w:t>
      </w:r>
      <w:r w:rsidR="00F07D54">
        <w:rPr>
          <w:rFonts w:hint="eastAsia"/>
        </w:rPr>
        <w:t>褶皱轴向轨迹</w:t>
      </w:r>
      <w:r>
        <w:rPr>
          <w:rFonts w:hint="eastAsia"/>
        </w:rPr>
        <w:t>Polyline</w:t>
      </w:r>
      <w:r>
        <w:rPr>
          <w:rFonts w:hint="eastAsia"/>
        </w:rPr>
        <w:t>需要包含如下元素：</w:t>
      </w:r>
    </w:p>
    <w:p w:rsidR="00A41A05" w:rsidRDefault="00A41A05" w:rsidP="00834EB0">
      <w:pPr>
        <w:ind w:firstLine="480"/>
        <w:rPr>
          <w:rFonts w:hint="eastAsia"/>
        </w:rPr>
      </w:pPr>
      <w:r>
        <w:rPr>
          <w:rFonts w:hint="eastAsia"/>
        </w:rPr>
        <w:t>（</w:t>
      </w:r>
      <w:r>
        <w:rPr>
          <w:rFonts w:hint="eastAsia"/>
        </w:rPr>
        <w:t>1</w:t>
      </w:r>
      <w:r>
        <w:rPr>
          <w:rFonts w:hint="eastAsia"/>
        </w:rPr>
        <w:t>）定义节点的有序开环</w:t>
      </w:r>
      <w:r>
        <w:rPr>
          <w:rFonts w:hint="eastAsia"/>
        </w:rPr>
        <w:t>x,y</w:t>
      </w:r>
      <w:r>
        <w:rPr>
          <w:rFonts w:hint="eastAsia"/>
        </w:rPr>
        <w:t>坐标序列；</w:t>
      </w:r>
    </w:p>
    <w:p w:rsidR="00A41A05" w:rsidRDefault="00A41A05" w:rsidP="00834EB0">
      <w:pPr>
        <w:ind w:firstLine="480"/>
        <w:rPr>
          <w:rFonts w:hint="eastAsia"/>
        </w:rPr>
      </w:pPr>
      <w:r>
        <w:rPr>
          <w:rFonts w:hint="eastAsia"/>
        </w:rPr>
        <w:t>（</w:t>
      </w:r>
      <w:r>
        <w:rPr>
          <w:rFonts w:hint="eastAsia"/>
        </w:rPr>
        <w:t>2</w:t>
      </w:r>
      <w:r>
        <w:rPr>
          <w:rFonts w:hint="eastAsia"/>
        </w:rPr>
        <w:t>）以某种方式标记的褶皱轴向轨迹的位移的标识；</w:t>
      </w:r>
    </w:p>
    <w:p w:rsidR="00A41A05" w:rsidRPr="00A41A05" w:rsidRDefault="00A41A05" w:rsidP="00A41A05">
      <w:pPr>
        <w:autoSpaceDE w:val="0"/>
        <w:autoSpaceDN w:val="0"/>
        <w:adjustRightInd w:val="0"/>
        <w:spacing w:line="240" w:lineRule="auto"/>
        <w:ind w:firstLineChars="0" w:firstLine="480"/>
        <w:jc w:val="left"/>
      </w:pPr>
      <w:r>
        <w:rPr>
          <w:rFonts w:hint="eastAsia"/>
        </w:rPr>
        <w:t>（</w:t>
      </w:r>
      <w:r>
        <w:rPr>
          <w:rFonts w:hint="eastAsia"/>
        </w:rPr>
        <w:t>3</w:t>
      </w:r>
      <w:r>
        <w:rPr>
          <w:rFonts w:hint="eastAsia"/>
        </w:rPr>
        <w:t>）褶皱轴向轨迹的极性</w:t>
      </w:r>
      <w:r>
        <w:rPr>
          <w:rFonts w:hint="eastAsia"/>
        </w:rPr>
        <w:t>(polarity) (</w:t>
      </w:r>
      <w:commentRangeStart w:id="1"/>
      <w:r w:rsidRPr="00A41A05">
        <w:t>syncline, synform,</w:t>
      </w:r>
      <w:r w:rsidRPr="00A41A05">
        <w:rPr>
          <w:rFonts w:hint="eastAsia"/>
        </w:rPr>
        <w:t xml:space="preserve"> </w:t>
      </w:r>
      <w:r w:rsidRPr="00A41A05">
        <w:t>anticline or antiform</w:t>
      </w:r>
      <w:commentRangeEnd w:id="1"/>
      <w:r>
        <w:rPr>
          <w:rStyle w:val="aa"/>
        </w:rPr>
        <w:commentReference w:id="1"/>
      </w:r>
      <w:r w:rsidRPr="00A41A05">
        <w:rPr>
          <w:rFonts w:hint="eastAsia"/>
        </w:rPr>
        <w:t>)</w:t>
      </w:r>
    </w:p>
    <w:p w:rsidR="00834EB0" w:rsidRDefault="00834EB0" w:rsidP="00834EB0">
      <w:pPr>
        <w:pStyle w:val="30"/>
      </w:pPr>
      <w:r>
        <w:rPr>
          <w:kern w:val="0"/>
        </w:rPr>
        <w:t xml:space="preserve">2.4 </w:t>
      </w:r>
      <w:r w:rsidR="00307CA0">
        <w:rPr>
          <w:rFonts w:hint="eastAsia"/>
          <w:kern w:val="0"/>
        </w:rPr>
        <w:t>层理方向</w:t>
      </w:r>
      <w:r w:rsidR="00307CA0">
        <w:rPr>
          <w:rFonts w:hint="eastAsia"/>
          <w:kern w:val="0"/>
        </w:rPr>
        <w:t>P</w:t>
      </w:r>
      <w:r>
        <w:rPr>
          <w:kern w:val="0"/>
        </w:rPr>
        <w:t>oint</w:t>
      </w:r>
      <w:r w:rsidR="00307CA0">
        <w:rPr>
          <w:rFonts w:hint="eastAsia"/>
          <w:kern w:val="0"/>
        </w:rPr>
        <w:t>层</w:t>
      </w:r>
      <w:r w:rsidR="00B731CC">
        <w:rPr>
          <w:rFonts w:hint="eastAsia"/>
          <w:kern w:val="0"/>
        </w:rPr>
        <w:t>（露头数据）</w:t>
      </w:r>
    </w:p>
    <w:p w:rsidR="00834EB0" w:rsidRDefault="00834EB0" w:rsidP="00834EB0">
      <w:pPr>
        <w:ind w:firstLine="480"/>
      </w:pPr>
      <w:r>
        <w:rPr>
          <w:rFonts w:hint="eastAsia"/>
        </w:rPr>
        <w:t>该矢量层描述</w:t>
      </w:r>
      <w:r w:rsidRPr="00C86E5A">
        <w:rPr>
          <w:rFonts w:hint="eastAsia"/>
          <w:color w:val="FF0000"/>
        </w:rPr>
        <w:t>层理</w:t>
      </w:r>
      <w:r w:rsidR="00020CAA" w:rsidRPr="00C86E5A">
        <w:rPr>
          <w:rFonts w:hint="eastAsia"/>
          <w:color w:val="FF0000"/>
        </w:rPr>
        <w:t>局部</w:t>
      </w:r>
      <w:r w:rsidRPr="00C86E5A">
        <w:rPr>
          <w:rFonts w:hint="eastAsia"/>
          <w:color w:val="FF0000"/>
        </w:rPr>
        <w:t>方向</w:t>
      </w:r>
      <w:r>
        <w:rPr>
          <w:rFonts w:hint="eastAsia"/>
        </w:rPr>
        <w:t>，一般不包含在地质图内，但可以从单独的数据库或野薄找到。还可以通过</w:t>
      </w:r>
      <w:r w:rsidRPr="006873AF">
        <w:rPr>
          <w:rFonts w:hint="eastAsia"/>
          <w:color w:val="FF0000"/>
        </w:rPr>
        <w:t>航拍图像解译</w:t>
      </w:r>
      <w:r>
        <w:rPr>
          <w:rFonts w:hint="eastAsia"/>
        </w:rPr>
        <w:t>或</w:t>
      </w:r>
      <w:r>
        <w:rPr>
          <w:rFonts w:hint="eastAsia"/>
        </w:rPr>
        <w:t>3</w:t>
      </w:r>
      <w:r>
        <w:rPr>
          <w:rFonts w:hint="eastAsia"/>
        </w:rPr>
        <w:t>点分析得到。</w:t>
      </w:r>
    </w:p>
    <w:p w:rsidR="00834EB0" w:rsidRDefault="00834EB0" w:rsidP="00834EB0">
      <w:pPr>
        <w:ind w:firstLine="480"/>
      </w:pPr>
      <w:r>
        <w:rPr>
          <w:rFonts w:hint="eastAsia"/>
        </w:rPr>
        <w:t>各</w:t>
      </w:r>
      <w:r w:rsidR="00F07D54">
        <w:rPr>
          <w:rFonts w:hint="eastAsia"/>
        </w:rPr>
        <w:t>层理方向</w:t>
      </w:r>
      <w:r>
        <w:rPr>
          <w:rFonts w:hint="eastAsia"/>
        </w:rPr>
        <w:t>点</w:t>
      </w:r>
      <w:r w:rsidR="00F07D54">
        <w:rPr>
          <w:rFonts w:hint="eastAsia"/>
        </w:rPr>
        <w:t>(Point)</w:t>
      </w:r>
      <w:r>
        <w:rPr>
          <w:rFonts w:hint="eastAsia"/>
        </w:rPr>
        <w:t>应包含如下元素：</w:t>
      </w:r>
    </w:p>
    <w:p w:rsidR="00834EB0" w:rsidRDefault="00834EB0" w:rsidP="00834EB0">
      <w:pPr>
        <w:ind w:firstLine="480"/>
      </w:pPr>
      <w:r>
        <w:rPr>
          <w:rFonts w:hint="eastAsia"/>
        </w:rPr>
        <w:t>（</w:t>
      </w:r>
      <w:r>
        <w:rPr>
          <w:rFonts w:hint="eastAsia"/>
        </w:rPr>
        <w:t>1</w:t>
      </w:r>
      <w:r>
        <w:rPr>
          <w:rFonts w:hint="eastAsia"/>
        </w:rPr>
        <w:t>）定义</w:t>
      </w:r>
      <w:r>
        <w:rPr>
          <w:rFonts w:hint="eastAsia"/>
        </w:rPr>
        <w:t>Point</w:t>
      </w:r>
      <w:r>
        <w:rPr>
          <w:rFonts w:hint="eastAsia"/>
        </w:rPr>
        <w:t>的单个</w:t>
      </w:r>
      <w:r w:rsidRPr="004C4C6E">
        <w:rPr>
          <w:rFonts w:hint="eastAsia"/>
          <w:i/>
        </w:rPr>
        <w:t>x</w:t>
      </w:r>
      <w:r w:rsidR="00DE1117">
        <w:rPr>
          <w:rFonts w:hint="eastAsia"/>
          <w:i/>
        </w:rPr>
        <w:t xml:space="preserve">, </w:t>
      </w:r>
      <w:r w:rsidRPr="004C4C6E">
        <w:rPr>
          <w:rFonts w:hint="eastAsia"/>
          <w:i/>
        </w:rPr>
        <w:t>y</w:t>
      </w:r>
      <w:r>
        <w:rPr>
          <w:rFonts w:hint="eastAsia"/>
        </w:rPr>
        <w:t>坐标</w:t>
      </w:r>
    </w:p>
    <w:p w:rsidR="00834EB0" w:rsidRDefault="00834EB0" w:rsidP="00834EB0">
      <w:pPr>
        <w:ind w:firstLine="480"/>
      </w:pPr>
      <w:r>
        <w:rPr>
          <w:rFonts w:hint="eastAsia"/>
        </w:rPr>
        <w:t>（</w:t>
      </w:r>
      <w:r>
        <w:rPr>
          <w:rFonts w:hint="eastAsia"/>
        </w:rPr>
        <w:t>2</w:t>
      </w:r>
      <w:r>
        <w:rPr>
          <w:rFonts w:hint="eastAsia"/>
        </w:rPr>
        <w:t>）倾角信息；</w:t>
      </w:r>
    </w:p>
    <w:p w:rsidR="00834EB0" w:rsidRDefault="00834EB0" w:rsidP="00834EB0">
      <w:pPr>
        <w:ind w:firstLine="480"/>
      </w:pPr>
      <w:r>
        <w:rPr>
          <w:rFonts w:hint="eastAsia"/>
        </w:rPr>
        <w:lastRenderedPageBreak/>
        <w:t>（</w:t>
      </w:r>
      <w:r>
        <w:rPr>
          <w:rFonts w:hint="eastAsia"/>
        </w:rPr>
        <w:t>3</w:t>
      </w:r>
      <w:r>
        <w:rPr>
          <w:rFonts w:hint="eastAsia"/>
        </w:rPr>
        <w:t>）倾角方向或走向信息，这里称为</w:t>
      </w:r>
      <w:commentRangeStart w:id="2"/>
      <w:r>
        <w:rPr>
          <w:rFonts w:hint="eastAsia"/>
        </w:rPr>
        <w:t>"azimuth"</w:t>
      </w:r>
      <w:commentRangeEnd w:id="2"/>
      <w:r w:rsidR="00B01791">
        <w:rPr>
          <w:rStyle w:val="aa"/>
        </w:rPr>
        <w:commentReference w:id="2"/>
      </w:r>
      <w:r>
        <w:rPr>
          <w:rFonts w:hint="eastAsia"/>
        </w:rPr>
        <w:t>以避免混淆；</w:t>
      </w:r>
    </w:p>
    <w:p w:rsidR="00834EB0" w:rsidRPr="000E33AB" w:rsidRDefault="00834EB0" w:rsidP="00834EB0">
      <w:pPr>
        <w:ind w:firstLine="480"/>
      </w:pPr>
      <w:r>
        <w:rPr>
          <w:rFonts w:hint="eastAsia"/>
        </w:rPr>
        <w:t>（</w:t>
      </w:r>
      <w:r>
        <w:rPr>
          <w:rFonts w:hint="eastAsia"/>
        </w:rPr>
        <w:t>4</w:t>
      </w:r>
      <w:r>
        <w:rPr>
          <w:rFonts w:hint="eastAsia"/>
        </w:rPr>
        <w:t>）层理的</w:t>
      </w:r>
      <w:r>
        <w:rPr>
          <w:rFonts w:hint="eastAsia"/>
        </w:rPr>
        <w:t>Polarity (upright</w:t>
      </w:r>
      <w:r w:rsidR="00117CEB">
        <w:rPr>
          <w:rFonts w:hint="eastAsia"/>
        </w:rPr>
        <w:t>地层</w:t>
      </w:r>
      <w:r w:rsidR="00A70B7A">
        <w:rPr>
          <w:rFonts w:hint="eastAsia"/>
        </w:rPr>
        <w:t>为</w:t>
      </w:r>
      <w:r w:rsidR="00A70B7A">
        <w:rPr>
          <w:rFonts w:hint="eastAsia"/>
        </w:rPr>
        <w:t>1</w:t>
      </w:r>
      <w:r w:rsidR="00117CEB">
        <w:rPr>
          <w:rFonts w:hint="eastAsia"/>
        </w:rPr>
        <w:t>或</w:t>
      </w:r>
      <w:r>
        <w:rPr>
          <w:rFonts w:hint="eastAsia"/>
        </w:rPr>
        <w:t xml:space="preserve"> overturned</w:t>
      </w:r>
      <w:r w:rsidR="00117CEB">
        <w:rPr>
          <w:rFonts w:hint="eastAsia"/>
        </w:rPr>
        <w:t>地层</w:t>
      </w:r>
      <w:r w:rsidR="00A70B7A">
        <w:rPr>
          <w:rFonts w:hint="eastAsia"/>
        </w:rPr>
        <w:t>为</w:t>
      </w:r>
      <w:r w:rsidR="00A70B7A">
        <w:rPr>
          <w:rFonts w:hint="eastAsia"/>
        </w:rPr>
        <w:t>0</w:t>
      </w:r>
      <w:r>
        <w:rPr>
          <w:rFonts w:hint="eastAsia"/>
        </w:rPr>
        <w:t>)</w:t>
      </w:r>
      <w:r>
        <w:rPr>
          <w:rFonts w:hint="eastAsia"/>
        </w:rPr>
        <w:t>。</w:t>
      </w:r>
    </w:p>
    <w:p w:rsidR="00834EB0" w:rsidRDefault="00834EB0" w:rsidP="00834EB0">
      <w:pPr>
        <w:pStyle w:val="30"/>
      </w:pPr>
      <w:r>
        <w:rPr>
          <w:kern w:val="0"/>
        </w:rPr>
        <w:t xml:space="preserve">2.5 </w:t>
      </w:r>
      <w:r w:rsidR="00222CB0">
        <w:rPr>
          <w:rFonts w:hint="eastAsia"/>
          <w:kern w:val="0"/>
        </w:rPr>
        <w:t>参考地层</w:t>
      </w:r>
    </w:p>
    <w:p w:rsidR="00834EB0" w:rsidRDefault="00834EB0" w:rsidP="00834EB0">
      <w:pPr>
        <w:ind w:firstLine="480"/>
      </w:pPr>
      <w:r>
        <w:rPr>
          <w:kern w:val="0"/>
        </w:rPr>
        <w:t>Australian Stratigraphic Units</w:t>
      </w:r>
      <w:r>
        <w:rPr>
          <w:rFonts w:hint="eastAsia"/>
          <w:kern w:val="0"/>
        </w:rPr>
        <w:t xml:space="preserve"> </w:t>
      </w:r>
      <w:r>
        <w:rPr>
          <w:kern w:val="0"/>
        </w:rPr>
        <w:t>Database</w:t>
      </w:r>
      <w:r w:rsidR="008223FF">
        <w:rPr>
          <w:rFonts w:hint="eastAsia"/>
          <w:kern w:val="0"/>
        </w:rPr>
        <w:t xml:space="preserve"> (</w:t>
      </w:r>
      <w:r>
        <w:rPr>
          <w:kern w:val="0"/>
        </w:rPr>
        <w:t>ASUD</w:t>
      </w:r>
      <w:r w:rsidR="008223FF">
        <w:rPr>
          <w:rFonts w:hint="eastAsia"/>
          <w:kern w:val="0"/>
        </w:rPr>
        <w:t>)</w:t>
      </w:r>
      <w:r>
        <w:rPr>
          <w:rFonts w:hint="eastAsia"/>
          <w:kern w:val="0"/>
        </w:rPr>
        <w:t>，可以</w:t>
      </w:r>
      <w:commentRangeStart w:id="3"/>
      <w:r>
        <w:rPr>
          <w:rFonts w:hint="eastAsia"/>
          <w:kern w:val="0"/>
        </w:rPr>
        <w:t>下载</w:t>
      </w:r>
      <w:r w:rsidRPr="00D80653">
        <w:rPr>
          <w:rFonts w:hint="eastAsia"/>
          <w:color w:val="FF0000"/>
          <w:kern w:val="0"/>
        </w:rPr>
        <w:t>组</w:t>
      </w:r>
      <w:r w:rsidRPr="00D80653">
        <w:rPr>
          <w:rFonts w:hint="eastAsia"/>
          <w:color w:val="FF0000"/>
          <w:kern w:val="0"/>
        </w:rPr>
        <w:t>(formation)</w:t>
      </w:r>
      <w:r>
        <w:rPr>
          <w:rFonts w:hint="eastAsia"/>
          <w:kern w:val="0"/>
        </w:rPr>
        <w:t>的层级及上层的细节的</w:t>
      </w:r>
      <w:r w:rsidRPr="00EB5F21">
        <w:rPr>
          <w:rFonts w:hint="eastAsia"/>
          <w:color w:val="FF0000"/>
          <w:kern w:val="0"/>
        </w:rPr>
        <w:t>层序信息</w:t>
      </w:r>
      <w:commentRangeEnd w:id="3"/>
      <w:r w:rsidR="004F42BD">
        <w:rPr>
          <w:rStyle w:val="aa"/>
        </w:rPr>
        <w:commentReference w:id="3"/>
      </w:r>
      <w:r>
        <w:rPr>
          <w:rFonts w:hint="eastAsia"/>
          <w:kern w:val="0"/>
        </w:rPr>
        <w:t>，</w:t>
      </w:r>
      <w:r w:rsidRPr="008662AD">
        <w:rPr>
          <w:rFonts w:hint="eastAsia"/>
          <w:kern w:val="0"/>
        </w:rPr>
        <w:t>如</w:t>
      </w:r>
      <w:r w:rsidRPr="00556E24">
        <w:rPr>
          <w:rFonts w:hint="eastAsia"/>
          <w:color w:val="FF0000"/>
          <w:kern w:val="0"/>
        </w:rPr>
        <w:t>2.1</w:t>
      </w:r>
      <w:r w:rsidRPr="00556E24">
        <w:rPr>
          <w:rFonts w:hint="eastAsia"/>
          <w:color w:val="FF0000"/>
          <w:kern w:val="0"/>
        </w:rPr>
        <w:t>节</w:t>
      </w:r>
      <w:r>
        <w:rPr>
          <w:rFonts w:hint="eastAsia"/>
          <w:kern w:val="0"/>
        </w:rPr>
        <w:t>提到的最大</w:t>
      </w:r>
      <w:r>
        <w:rPr>
          <w:rFonts w:hint="eastAsia"/>
          <w:kern w:val="0"/>
        </w:rPr>
        <w:t>-</w:t>
      </w:r>
      <w:r>
        <w:rPr>
          <w:rFonts w:hint="eastAsia"/>
          <w:kern w:val="0"/>
        </w:rPr>
        <w:t>最小年代的</w:t>
      </w:r>
      <w:r>
        <w:rPr>
          <w:rFonts w:hint="eastAsia"/>
          <w:kern w:val="0"/>
        </w:rPr>
        <w:t>Polygon</w:t>
      </w:r>
      <w:r>
        <w:rPr>
          <w:rFonts w:hint="eastAsia"/>
          <w:kern w:val="0"/>
        </w:rPr>
        <w:t>。层序信息一般没有空间信息，但假设映射的层序年代</w:t>
      </w:r>
      <w:r>
        <w:rPr>
          <w:rFonts w:hint="eastAsia"/>
          <w:kern w:val="0"/>
        </w:rPr>
        <w:t>Polygon</w:t>
      </w:r>
      <w:r>
        <w:rPr>
          <w:rFonts w:hint="eastAsia"/>
          <w:kern w:val="0"/>
        </w:rPr>
        <w:t>与</w:t>
      </w:r>
      <w:r>
        <w:rPr>
          <w:rFonts w:hint="eastAsia"/>
          <w:kern w:val="0"/>
        </w:rPr>
        <w:t>ASUD</w:t>
      </w:r>
      <w:r>
        <w:rPr>
          <w:rFonts w:hint="eastAsia"/>
          <w:kern w:val="0"/>
        </w:rPr>
        <w:t>的编码相同，如此得到层序关系（如</w:t>
      </w:r>
      <w:r w:rsidRPr="00556E24">
        <w:rPr>
          <w:rFonts w:hint="eastAsia"/>
          <w:color w:val="FF0000"/>
        </w:rPr>
        <w:t>A overlies B</w:t>
      </w:r>
      <w:r>
        <w:rPr>
          <w:rFonts w:hint="eastAsia"/>
        </w:rPr>
        <w:t>），</w:t>
      </w:r>
      <w:r>
        <w:rPr>
          <w:rFonts w:hint="eastAsia"/>
        </w:rPr>
        <w:t>map2model</w:t>
      </w:r>
      <w:r>
        <w:rPr>
          <w:rFonts w:hint="eastAsia"/>
        </w:rPr>
        <w:t>执行拓扑分析，这样有助于定义地图区域上的局部层序。</w:t>
      </w:r>
      <w:r>
        <w:rPr>
          <w:rFonts w:hint="eastAsia"/>
        </w:rPr>
        <w:t>map2loop</w:t>
      </w:r>
      <w:r>
        <w:rPr>
          <w:rFonts w:hint="eastAsia"/>
        </w:rPr>
        <w:t>目前从</w:t>
      </w:r>
      <w:r w:rsidR="00000025">
        <w:rPr>
          <w:rFonts w:hint="eastAsia"/>
        </w:rPr>
        <w:t>澳大利亚</w:t>
      </w:r>
      <w:r>
        <w:rPr>
          <w:rFonts w:hint="eastAsia"/>
        </w:rPr>
        <w:t>ASUD</w:t>
      </w:r>
      <w:r>
        <w:rPr>
          <w:rFonts w:hint="eastAsia"/>
        </w:rPr>
        <w:t>数据集（定义相邻层序关系对</w:t>
      </w:r>
      <w:r w:rsidR="00790366">
        <w:rPr>
          <w:rFonts w:hint="eastAsia"/>
        </w:rPr>
        <w:t>，</w:t>
      </w:r>
      <w:r w:rsidR="00790366">
        <w:rPr>
          <w:rFonts w:hint="eastAsia"/>
        </w:rPr>
        <w:t>A</w:t>
      </w:r>
      <w:r w:rsidR="00790366">
        <w:rPr>
          <w:rFonts w:hint="eastAsia"/>
        </w:rPr>
        <w:t>层覆盖在</w:t>
      </w:r>
      <w:r>
        <w:rPr>
          <w:rFonts w:hint="eastAsia"/>
        </w:rPr>
        <w:t>B</w:t>
      </w:r>
      <w:r w:rsidR="00790366">
        <w:rPr>
          <w:rFonts w:hint="eastAsia"/>
        </w:rPr>
        <w:t>层上</w:t>
      </w:r>
      <w:r w:rsidR="00790366">
        <w:rPr>
          <w:rFonts w:hint="eastAsia"/>
        </w:rPr>
        <w:t>:</w:t>
      </w:r>
      <w:r w:rsidR="001F4F8C">
        <w:rPr>
          <w:rFonts w:hint="eastAsia"/>
        </w:rPr>
        <w:t xml:space="preserve"> </w:t>
      </w:r>
      <w:r w:rsidR="00790366">
        <w:rPr>
          <w:rFonts w:hint="eastAsia"/>
        </w:rPr>
        <w:t>A-B pair</w:t>
      </w:r>
      <w:r>
        <w:rPr>
          <w:rFonts w:hint="eastAsia"/>
        </w:rPr>
        <w:t>）密集提取，来定义局部层序（图</w:t>
      </w:r>
      <w:r>
        <w:rPr>
          <w:rFonts w:hint="eastAsia"/>
        </w:rPr>
        <w:t>1b</w:t>
      </w:r>
      <w:r>
        <w:rPr>
          <w:rFonts w:hint="eastAsia"/>
        </w:rPr>
        <w:t>）。</w:t>
      </w:r>
    </w:p>
    <w:p w:rsidR="00834EB0" w:rsidRDefault="00834EB0" w:rsidP="00834EB0">
      <w:pPr>
        <w:pStyle w:val="30"/>
      </w:pPr>
      <w:r>
        <w:rPr>
          <w:kern w:val="0"/>
        </w:rPr>
        <w:t xml:space="preserve">2.6 </w:t>
      </w:r>
      <w:r w:rsidR="00222CB0">
        <w:rPr>
          <w:rFonts w:hint="eastAsia"/>
          <w:kern w:val="0"/>
        </w:rPr>
        <w:t>地表高程数据模型</w:t>
      </w:r>
      <w:r w:rsidR="00222CB0">
        <w:rPr>
          <w:rFonts w:hint="eastAsia"/>
          <w:kern w:val="0"/>
        </w:rPr>
        <w:t>(DEM)</w:t>
      </w:r>
    </w:p>
    <w:p w:rsidR="00834EB0" w:rsidRDefault="005D4F38" w:rsidP="00834EB0">
      <w:pPr>
        <w:ind w:firstLine="480"/>
      </w:pPr>
      <w:r>
        <w:rPr>
          <w:rFonts w:hint="eastAsia"/>
        </w:rPr>
        <w:t>使用</w:t>
      </w:r>
      <w:r w:rsidR="00834EB0">
        <w:rPr>
          <w:rFonts w:hint="eastAsia"/>
        </w:rPr>
        <w:t>SRTM 90m</w:t>
      </w:r>
      <w:r w:rsidR="00636C4B">
        <w:rPr>
          <w:rFonts w:hint="eastAsia"/>
        </w:rPr>
        <w:t>，</w:t>
      </w:r>
      <w:r w:rsidR="00636C4B">
        <w:rPr>
          <w:rFonts w:hint="eastAsia"/>
        </w:rPr>
        <w:t>geotif</w:t>
      </w:r>
      <w:r w:rsidR="00636C4B">
        <w:rPr>
          <w:rFonts w:hint="eastAsia"/>
        </w:rPr>
        <w:t>格式的栅格文件。</w:t>
      </w:r>
    </w:p>
    <w:p w:rsidR="00834EB0" w:rsidRDefault="00834EB0" w:rsidP="00834EB0">
      <w:pPr>
        <w:pStyle w:val="30"/>
      </w:pPr>
      <w:r>
        <w:rPr>
          <w:kern w:val="0"/>
        </w:rPr>
        <w:t xml:space="preserve">2.7 </w:t>
      </w:r>
      <w:r>
        <w:rPr>
          <w:rFonts w:hint="eastAsia"/>
          <w:kern w:val="0"/>
        </w:rPr>
        <w:t>输入数据的校验</w:t>
      </w:r>
    </w:p>
    <w:p w:rsidR="00834EB0" w:rsidRDefault="00834EB0" w:rsidP="00834EB0">
      <w:pPr>
        <w:ind w:firstLine="480"/>
      </w:pPr>
      <w:r>
        <w:rPr>
          <w:rFonts w:hint="eastAsia"/>
        </w:rPr>
        <w:t>首先，将数据剪切到建模区域；</w:t>
      </w:r>
    </w:p>
    <w:p w:rsidR="00834EB0" w:rsidRDefault="00834EB0" w:rsidP="00834EB0">
      <w:pPr>
        <w:ind w:firstLine="480"/>
      </w:pPr>
      <w:r>
        <w:rPr>
          <w:rFonts w:hint="eastAsia"/>
        </w:rPr>
        <w:t>然后，检查新的层，确保有足够的层理数据，因为使用的算法需要至少</w:t>
      </w:r>
      <w:r>
        <w:rPr>
          <w:rFonts w:hint="eastAsia"/>
        </w:rPr>
        <w:t>3</w:t>
      </w:r>
      <w:r>
        <w:rPr>
          <w:rFonts w:hint="eastAsia"/>
        </w:rPr>
        <w:t>个方向插值，得到完整的层理方向场；</w:t>
      </w:r>
    </w:p>
    <w:p w:rsidR="00834EB0" w:rsidRPr="002B23F4" w:rsidRDefault="00834EB0" w:rsidP="00834EB0">
      <w:pPr>
        <w:ind w:firstLine="480"/>
      </w:pPr>
      <w:r>
        <w:rPr>
          <w:rFonts w:hint="eastAsia"/>
        </w:rPr>
        <w:t>然后，检查是否地质</w:t>
      </w:r>
      <w:r>
        <w:rPr>
          <w:rFonts w:hint="eastAsia"/>
        </w:rPr>
        <w:t>Polygon</w:t>
      </w:r>
      <w:r>
        <w:rPr>
          <w:rFonts w:hint="eastAsia"/>
        </w:rPr>
        <w:t>文件有数据。没有数据，则出错。</w:t>
      </w:r>
    </w:p>
    <w:p w:rsidR="00834EB0" w:rsidRDefault="00834EB0" w:rsidP="00834EB0">
      <w:pPr>
        <w:pStyle w:val="2"/>
      </w:pPr>
      <w:r>
        <w:rPr>
          <w:rFonts w:hint="eastAsia"/>
        </w:rPr>
        <w:t>3</w:t>
      </w:r>
      <w:r>
        <w:rPr>
          <w:rFonts w:hint="eastAsia"/>
        </w:rPr>
        <w:t>方法</w:t>
      </w:r>
    </w:p>
    <w:p w:rsidR="00834EB0" w:rsidRDefault="00834EB0" w:rsidP="00834EB0">
      <w:pPr>
        <w:ind w:firstLine="480"/>
      </w:pPr>
      <w:r>
        <w:rPr>
          <w:rFonts w:hint="eastAsia"/>
        </w:rPr>
        <w:t>map2loop</w:t>
      </w:r>
      <w:r>
        <w:rPr>
          <w:rFonts w:hint="eastAsia"/>
        </w:rPr>
        <w:t>与</w:t>
      </w:r>
      <w:r>
        <w:rPr>
          <w:rFonts w:hint="eastAsia"/>
        </w:rPr>
        <w:t>map2model</w:t>
      </w:r>
      <w:r>
        <w:rPr>
          <w:rFonts w:hint="eastAsia"/>
        </w:rPr>
        <w:t>融合</w:t>
      </w:r>
      <w:r w:rsidR="00CA78EA">
        <w:rPr>
          <w:rFonts w:hint="eastAsia"/>
        </w:rPr>
        <w:t>第</w:t>
      </w:r>
      <w:r>
        <w:rPr>
          <w:rFonts w:hint="eastAsia"/>
        </w:rPr>
        <w:t>2</w:t>
      </w:r>
      <w:r w:rsidR="00CA78EA">
        <w:rPr>
          <w:rFonts w:hint="eastAsia"/>
        </w:rPr>
        <w:t>节介绍</w:t>
      </w:r>
      <w:r>
        <w:rPr>
          <w:rFonts w:hint="eastAsia"/>
        </w:rPr>
        <w:t>的</w:t>
      </w:r>
      <w:r w:rsidRPr="00EC7B6D">
        <w:rPr>
          <w:rFonts w:hint="eastAsia"/>
          <w:highlight w:val="yellow"/>
        </w:rPr>
        <w:t>输入数据</w:t>
      </w:r>
      <w:r>
        <w:rPr>
          <w:rFonts w:hint="eastAsia"/>
        </w:rPr>
        <w:t>，</w:t>
      </w:r>
      <w:r w:rsidR="00843EB6">
        <w:rPr>
          <w:rFonts w:hint="eastAsia"/>
        </w:rPr>
        <w:t>以不同的组合方式，</w:t>
      </w:r>
      <w:r>
        <w:rPr>
          <w:rFonts w:hint="eastAsia"/>
        </w:rPr>
        <w:t>生成一系列</w:t>
      </w:r>
      <w:r w:rsidRPr="00CA78EA">
        <w:rPr>
          <w:rFonts w:hint="eastAsia"/>
          <w:color w:val="FF0000"/>
        </w:rPr>
        <w:t>csv, geotiff</w:t>
      </w:r>
      <w:r w:rsidRPr="00CA78EA">
        <w:rPr>
          <w:rFonts w:hint="eastAsia"/>
          <w:color w:val="FF0000"/>
        </w:rPr>
        <w:t>和</w:t>
      </w:r>
      <w:r w:rsidRPr="00CA78EA">
        <w:rPr>
          <w:rFonts w:hint="eastAsia"/>
          <w:color w:val="FF0000"/>
        </w:rPr>
        <w:t>gml</w:t>
      </w:r>
      <w:r>
        <w:rPr>
          <w:rFonts w:hint="eastAsia"/>
        </w:rPr>
        <w:t>格式的输出，可直接用于</w:t>
      </w:r>
      <w:r>
        <w:rPr>
          <w:rFonts w:hint="eastAsia"/>
        </w:rPr>
        <w:t>3D</w:t>
      </w:r>
      <w:r>
        <w:rPr>
          <w:rFonts w:hint="eastAsia"/>
        </w:rPr>
        <w:t>地质建模或</w:t>
      </w:r>
      <w:r>
        <w:rPr>
          <w:rFonts w:hint="eastAsia"/>
        </w:rPr>
        <w:t>2D</w:t>
      </w:r>
      <w:r>
        <w:rPr>
          <w:rFonts w:hint="eastAsia"/>
        </w:rPr>
        <w:t>研究的分析数据源。</w:t>
      </w:r>
    </w:p>
    <w:p w:rsidR="00834EB0" w:rsidRDefault="00834EB0" w:rsidP="00834EB0">
      <w:pPr>
        <w:ind w:firstLine="480"/>
      </w:pPr>
      <w:r>
        <w:rPr>
          <w:rFonts w:hint="eastAsia"/>
        </w:rPr>
        <w:t>map2model</w:t>
      </w:r>
      <w:r>
        <w:rPr>
          <w:rFonts w:hint="eastAsia"/>
        </w:rPr>
        <w:t>实施</w:t>
      </w:r>
      <w:r w:rsidRPr="00EC7B6D">
        <w:rPr>
          <w:rFonts w:hint="eastAsia"/>
          <w:color w:val="FF0000"/>
        </w:rPr>
        <w:t>地质图的空间和时间拓扑分析</w:t>
      </w:r>
      <w:r>
        <w:rPr>
          <w:rFonts w:hint="eastAsia"/>
        </w:rPr>
        <w:t>：断层</w:t>
      </w:r>
      <w:r>
        <w:rPr>
          <w:rFonts w:hint="eastAsia"/>
        </w:rPr>
        <w:t>-</w:t>
      </w:r>
      <w:r>
        <w:rPr>
          <w:rFonts w:hint="eastAsia"/>
        </w:rPr>
        <w:t>断层交互、断层地层交互和局部地层分析。</w:t>
      </w:r>
      <w:r>
        <w:rPr>
          <w:rFonts w:hint="eastAsia"/>
        </w:rPr>
        <w:t>map2loop</w:t>
      </w:r>
      <w:r>
        <w:rPr>
          <w:rFonts w:hint="eastAsia"/>
        </w:rPr>
        <w:t>进一步细化分析结果，融入非地图数据源信息，如地层数据集，作用是封装</w:t>
      </w:r>
      <w:r>
        <w:rPr>
          <w:rFonts w:hint="eastAsia"/>
        </w:rPr>
        <w:t>map2model</w:t>
      </w:r>
      <w:r>
        <w:rPr>
          <w:rFonts w:hint="eastAsia"/>
        </w:rPr>
        <w:t>，并实施其他计算。</w:t>
      </w:r>
    </w:p>
    <w:p w:rsidR="00EC7B6D" w:rsidRDefault="00344991" w:rsidP="00834EB0">
      <w:pPr>
        <w:ind w:firstLine="480"/>
      </w:pPr>
      <w:r>
        <w:rPr>
          <w:rFonts w:hint="eastAsia"/>
        </w:rPr>
        <w:t>map2loop</w:t>
      </w:r>
      <w:r>
        <w:rPr>
          <w:rFonts w:hint="eastAsia"/>
        </w:rPr>
        <w:t>输出数据分为</w:t>
      </w:r>
      <w:r w:rsidRPr="001D50B6">
        <w:rPr>
          <w:rFonts w:hint="eastAsia"/>
          <w:color w:val="FF0000"/>
        </w:rPr>
        <w:t>3</w:t>
      </w:r>
      <w:r w:rsidRPr="001D50B6">
        <w:rPr>
          <w:rFonts w:hint="eastAsia"/>
          <w:color w:val="FF0000"/>
        </w:rPr>
        <w:t>个类型</w:t>
      </w:r>
      <w:r>
        <w:rPr>
          <w:rFonts w:hint="eastAsia"/>
        </w:rPr>
        <w:t>：</w:t>
      </w:r>
      <w:r>
        <w:rPr>
          <w:rFonts w:hint="eastAsia"/>
        </w:rPr>
        <w:t>positional, gradient</w:t>
      </w:r>
      <w:r>
        <w:rPr>
          <w:rFonts w:hint="eastAsia"/>
        </w:rPr>
        <w:t>和</w:t>
      </w:r>
      <w:r>
        <w:rPr>
          <w:rFonts w:hint="eastAsia"/>
        </w:rPr>
        <w:t>topological</w:t>
      </w:r>
      <w:r>
        <w:rPr>
          <w:rFonts w:hint="eastAsia"/>
        </w:rPr>
        <w:t>输出。</w:t>
      </w:r>
    </w:p>
    <w:p w:rsidR="00EC7B6D" w:rsidRPr="002A3A65" w:rsidRDefault="00EC7B6D" w:rsidP="00834EB0">
      <w:pPr>
        <w:ind w:firstLine="480"/>
      </w:pPr>
    </w:p>
    <w:p w:rsidR="00834EB0" w:rsidRDefault="00834EB0" w:rsidP="00834EB0">
      <w:pPr>
        <w:ind w:firstLine="480"/>
      </w:pPr>
      <w:r>
        <w:rPr>
          <w:rFonts w:hint="eastAsia"/>
        </w:rPr>
        <w:t>关键计算的伪代码</w:t>
      </w:r>
      <w:r w:rsidRPr="00131081">
        <w:rPr>
          <w:rFonts w:hint="eastAsia"/>
          <w:color w:val="FF0000"/>
        </w:rPr>
        <w:t>见附录</w:t>
      </w:r>
      <w:r w:rsidRPr="00131081">
        <w:rPr>
          <w:rFonts w:hint="eastAsia"/>
          <w:color w:val="FF0000"/>
        </w:rPr>
        <w:t>B</w:t>
      </w:r>
      <w:r>
        <w:rPr>
          <w:rFonts w:hint="eastAsia"/>
        </w:rPr>
        <w:t>。</w:t>
      </w:r>
    </w:p>
    <w:p w:rsidR="00834EB0" w:rsidRDefault="00834EB0" w:rsidP="00834EB0">
      <w:pPr>
        <w:ind w:firstLine="480"/>
        <w:rPr>
          <w:color w:val="FF0000"/>
        </w:rPr>
      </w:pPr>
      <w:r>
        <w:rPr>
          <w:rFonts w:hint="eastAsia"/>
        </w:rPr>
        <w:t>3</w:t>
      </w:r>
      <w:r>
        <w:rPr>
          <w:rFonts w:hint="eastAsia"/>
        </w:rPr>
        <w:t>维建模引擎用到的具体输出见</w:t>
      </w:r>
      <w:r w:rsidRPr="00131081">
        <w:rPr>
          <w:rFonts w:hint="eastAsia"/>
          <w:color w:val="FF0000"/>
        </w:rPr>
        <w:t>表</w:t>
      </w:r>
      <w:r w:rsidRPr="00131081">
        <w:rPr>
          <w:rFonts w:hint="eastAsia"/>
          <w:color w:val="FF0000"/>
        </w:rPr>
        <w:t>3</w:t>
      </w:r>
      <w:r>
        <w:rPr>
          <w:rFonts w:hint="eastAsia"/>
          <w:color w:val="FF0000"/>
        </w:rPr>
        <w:t>。</w:t>
      </w:r>
    </w:p>
    <w:p w:rsidR="004C5583" w:rsidRDefault="004C5583" w:rsidP="004C5583">
      <w:pPr>
        <w:ind w:firstLine="480"/>
      </w:pPr>
      <w:r>
        <w:rPr>
          <w:rFonts w:hint="eastAsia"/>
        </w:rPr>
        <w:t>表</w:t>
      </w:r>
      <w:r>
        <w:rPr>
          <w:rFonts w:hint="eastAsia"/>
        </w:rPr>
        <w:t>3 Gempy</w:t>
      </w:r>
      <w:r>
        <w:rPr>
          <w:rFonts w:hint="eastAsia"/>
        </w:rPr>
        <w:t>与</w:t>
      </w:r>
      <w:r>
        <w:rPr>
          <w:rFonts w:hint="eastAsia"/>
        </w:rPr>
        <w:t>LoopStructural</w:t>
      </w:r>
      <w:r>
        <w:rPr>
          <w:rFonts w:hint="eastAsia"/>
        </w:rPr>
        <w:t>建模引擎输入数据的比较</w:t>
      </w:r>
      <w:r w:rsidR="006A135E">
        <w:rPr>
          <w:rFonts w:hint="eastAsia"/>
        </w:rPr>
        <w:t>。</w:t>
      </w:r>
    </w:p>
    <w:p w:rsidR="004C5583" w:rsidRDefault="004C5583" w:rsidP="00636C4B">
      <w:pPr>
        <w:ind w:firstLine="480"/>
        <w:jc w:val="center"/>
      </w:pPr>
    </w:p>
    <w:p w:rsidR="00834EB0" w:rsidRDefault="0058452D" w:rsidP="0058452D">
      <w:pPr>
        <w:ind w:firstLine="480"/>
        <w:jc w:val="center"/>
        <w:rPr>
          <w:color w:val="FF0000"/>
        </w:rPr>
      </w:pPr>
      <w:r>
        <w:rPr>
          <w:rFonts w:hint="eastAsia"/>
          <w:color w:val="FF0000"/>
        </w:rPr>
        <w:lastRenderedPageBreak/>
        <w:t>-------------------------------------------------------</w:t>
      </w:r>
    </w:p>
    <w:p w:rsidR="00834EB0" w:rsidRDefault="00834EB0" w:rsidP="00834EB0">
      <w:pPr>
        <w:ind w:firstLine="480"/>
        <w:jc w:val="center"/>
      </w:pPr>
      <w:r>
        <w:rPr>
          <w:rFonts w:hint="eastAsia"/>
        </w:rPr>
        <w:t>图</w:t>
      </w:r>
      <w:r>
        <w:rPr>
          <w:rFonts w:hint="eastAsia"/>
        </w:rPr>
        <w:t xml:space="preserve">4 </w:t>
      </w:r>
      <w:r w:rsidRPr="005E6794">
        <w:rPr>
          <w:rFonts w:hint="eastAsia"/>
          <w:color w:val="FF0000"/>
        </w:rPr>
        <w:t>GIS</w:t>
      </w:r>
      <w:r w:rsidRPr="005E6794">
        <w:rPr>
          <w:rFonts w:hint="eastAsia"/>
          <w:color w:val="FF0000"/>
        </w:rPr>
        <w:t>地图层</w:t>
      </w:r>
      <w:r w:rsidR="005E6794" w:rsidRPr="005E6794">
        <w:rPr>
          <w:rFonts w:hint="eastAsia"/>
          <w:color w:val="FF0000"/>
        </w:rPr>
        <w:t>, Web</w:t>
      </w:r>
      <w:r w:rsidR="005E6794" w:rsidRPr="005E6794">
        <w:rPr>
          <w:rFonts w:hint="eastAsia"/>
          <w:color w:val="FF0000"/>
        </w:rPr>
        <w:t>服务器</w:t>
      </w:r>
      <w:r>
        <w:rPr>
          <w:rFonts w:hint="eastAsia"/>
        </w:rPr>
        <w:t>和</w:t>
      </w:r>
      <w:r w:rsidRPr="005E6794">
        <w:rPr>
          <w:rFonts w:hint="eastAsia"/>
          <w:color w:val="FF0000"/>
        </w:rPr>
        <w:t>地层数据库</w:t>
      </w:r>
      <w:r>
        <w:rPr>
          <w:rFonts w:hint="eastAsia"/>
        </w:rPr>
        <w:t>提供的数据流输入（椭圆</w:t>
      </w:r>
      <w:r w:rsidR="00035D5F">
        <w:rPr>
          <w:rFonts w:hint="eastAsia"/>
        </w:rPr>
        <w:t>框</w:t>
      </w:r>
      <w:r>
        <w:rPr>
          <w:rFonts w:hint="eastAsia"/>
        </w:rPr>
        <w:t>），处理后的数据（矩形）是整合输入数据和</w:t>
      </w:r>
      <w:r>
        <w:rPr>
          <w:rFonts w:hint="eastAsia"/>
        </w:rPr>
        <w:t>map2loop</w:t>
      </w:r>
      <w:r>
        <w:rPr>
          <w:rFonts w:hint="eastAsia"/>
        </w:rPr>
        <w:t>工作流得到的。</w:t>
      </w:r>
      <w:r w:rsidR="003D085B">
        <w:rPr>
          <w:rFonts w:hint="eastAsia"/>
        </w:rPr>
        <w:t>map2model</w:t>
      </w:r>
      <w:r w:rsidR="003D085B">
        <w:rPr>
          <w:rFonts w:hint="eastAsia"/>
        </w:rPr>
        <w:t>处理拓扑关系分析：断层</w:t>
      </w:r>
      <w:r w:rsidR="003D085B">
        <w:rPr>
          <w:rFonts w:hint="eastAsia"/>
        </w:rPr>
        <w:t>-</w:t>
      </w:r>
      <w:r w:rsidR="003D085B">
        <w:rPr>
          <w:rFonts w:hint="eastAsia"/>
        </w:rPr>
        <w:t>断层相交、断层</w:t>
      </w:r>
      <w:r w:rsidR="003D085B">
        <w:rPr>
          <w:rFonts w:hint="eastAsia"/>
        </w:rPr>
        <w:t>-</w:t>
      </w:r>
      <w:r w:rsidR="003D085B">
        <w:rPr>
          <w:rFonts w:hint="eastAsia"/>
        </w:rPr>
        <w:t>地层相交和局部的地层分析，所有其他计算都是由</w:t>
      </w:r>
      <w:r w:rsidR="003D085B">
        <w:rPr>
          <w:rFonts w:hint="eastAsia"/>
        </w:rPr>
        <w:t>map2loop</w:t>
      </w:r>
      <w:r w:rsidR="003D085B">
        <w:rPr>
          <w:rFonts w:hint="eastAsia"/>
        </w:rPr>
        <w:t>管理的。</w:t>
      </w:r>
    </w:p>
    <w:p w:rsidR="00834EB0" w:rsidRDefault="00834EB0" w:rsidP="00834EB0">
      <w:pPr>
        <w:pStyle w:val="30"/>
      </w:pPr>
      <w:r w:rsidRPr="007554C3">
        <w:rPr>
          <w:rFonts w:hint="eastAsia"/>
          <w:highlight w:val="yellow"/>
        </w:rPr>
        <w:t>3.1</w:t>
      </w:r>
      <w:r w:rsidRPr="007554C3">
        <w:rPr>
          <w:rFonts w:hint="eastAsia"/>
          <w:highlight w:val="yellow"/>
        </w:rPr>
        <w:t>位置输出</w:t>
      </w:r>
      <w:r w:rsidR="00BD350C">
        <w:rPr>
          <w:rFonts w:hint="eastAsia"/>
        </w:rPr>
        <w:t>(Positional output)</w:t>
      </w:r>
    </w:p>
    <w:p w:rsidR="00834EB0" w:rsidRDefault="00834EB0" w:rsidP="00834EB0">
      <w:pPr>
        <w:ind w:firstLine="480"/>
      </w:pPr>
      <w:r>
        <w:rPr>
          <w:rFonts w:hint="eastAsia"/>
        </w:rPr>
        <w:t>map2loop</w:t>
      </w:r>
      <w:r>
        <w:rPr>
          <w:rFonts w:hint="eastAsia"/>
        </w:rPr>
        <w:t>算法导出的</w:t>
      </w:r>
      <w:commentRangeStart w:id="4"/>
      <w:r w:rsidRPr="00DD3DB4">
        <w:rPr>
          <w:rFonts w:hint="eastAsia"/>
          <w:color w:val="FF0000"/>
        </w:rPr>
        <w:t>第</w:t>
      </w:r>
      <w:r w:rsidRPr="00DD3DB4">
        <w:rPr>
          <w:rFonts w:hint="eastAsia"/>
          <w:color w:val="FF0000"/>
        </w:rPr>
        <w:t>1</w:t>
      </w:r>
      <w:r w:rsidRPr="00DD3DB4">
        <w:rPr>
          <w:rFonts w:hint="eastAsia"/>
          <w:color w:val="FF0000"/>
        </w:rPr>
        <w:t>类建模约束</w:t>
      </w:r>
      <w:commentRangeEnd w:id="4"/>
      <w:r w:rsidR="001E15A5">
        <w:rPr>
          <w:rStyle w:val="aa"/>
        </w:rPr>
        <w:commentReference w:id="4"/>
      </w:r>
      <w:r>
        <w:rPr>
          <w:rFonts w:hint="eastAsia"/>
        </w:rPr>
        <w:t>是提供</w:t>
      </w:r>
      <w:r w:rsidRPr="00607CE4">
        <w:rPr>
          <w:rFonts w:hint="eastAsia"/>
          <w:color w:val="FF0000"/>
        </w:rPr>
        <w:t>位置数据</w:t>
      </w:r>
      <w:r>
        <w:rPr>
          <w:rFonts w:hint="eastAsia"/>
        </w:rPr>
        <w:t>，即定义一种地质特征的</w:t>
      </w:r>
      <w:r w:rsidRPr="00607CE4">
        <w:rPr>
          <w:rFonts w:hint="eastAsia"/>
          <w:i/>
        </w:rPr>
        <w:t>x,y,z</w:t>
      </w:r>
      <w:r w:rsidR="00607CE4">
        <w:rPr>
          <w:rFonts w:hint="eastAsia"/>
        </w:rPr>
        <w:t>位置坐标</w:t>
      </w:r>
      <w:r>
        <w:rPr>
          <w:rFonts w:hint="eastAsia"/>
        </w:rPr>
        <w:t>，包括断层、侵入体及</w:t>
      </w:r>
      <w:r w:rsidR="001E15A5">
        <w:rPr>
          <w:rFonts w:hint="eastAsia"/>
        </w:rPr>
        <w:t>地层</w:t>
      </w:r>
      <w:r>
        <w:rPr>
          <w:rFonts w:hint="eastAsia"/>
        </w:rPr>
        <w:t>接触。</w:t>
      </w:r>
    </w:p>
    <w:p w:rsidR="00834EB0" w:rsidRDefault="00834EB0" w:rsidP="00B56B86">
      <w:pPr>
        <w:pStyle w:val="40"/>
      </w:pPr>
      <w:r>
        <w:rPr>
          <w:rFonts w:hint="eastAsia"/>
        </w:rPr>
        <w:t>3.1.1 DTM</w:t>
      </w:r>
    </w:p>
    <w:p w:rsidR="00834EB0" w:rsidRDefault="00834EB0" w:rsidP="00834EB0">
      <w:pPr>
        <w:ind w:firstLine="480"/>
      </w:pPr>
      <w:r>
        <w:rPr>
          <w:rFonts w:hint="eastAsia"/>
        </w:rPr>
        <w:t>重投影后的</w:t>
      </w:r>
      <w:r>
        <w:rPr>
          <w:rFonts w:hint="eastAsia"/>
        </w:rPr>
        <w:t>DTM</w:t>
      </w:r>
      <w:r>
        <w:rPr>
          <w:rFonts w:hint="eastAsia"/>
        </w:rPr>
        <w:t>存储为</w:t>
      </w:r>
      <w:r w:rsidRPr="007554C3">
        <w:rPr>
          <w:rFonts w:hint="eastAsia"/>
          <w:color w:val="FF0000"/>
        </w:rPr>
        <w:t>geotiff</w:t>
      </w:r>
      <w:r>
        <w:rPr>
          <w:rFonts w:hint="eastAsia"/>
        </w:rPr>
        <w:t>格式，将来允许导入单独</w:t>
      </w:r>
      <w:r>
        <w:rPr>
          <w:rFonts w:hint="eastAsia"/>
        </w:rPr>
        <w:t>geotiff</w:t>
      </w:r>
      <w:r>
        <w:rPr>
          <w:rFonts w:hint="eastAsia"/>
        </w:rPr>
        <w:t>格式的</w:t>
      </w:r>
      <w:r>
        <w:rPr>
          <w:rFonts w:hint="eastAsia"/>
        </w:rPr>
        <w:t>DTM</w:t>
      </w:r>
      <w:r>
        <w:rPr>
          <w:rFonts w:hint="eastAsia"/>
        </w:rPr>
        <w:t>数据源。</w:t>
      </w:r>
    </w:p>
    <w:p w:rsidR="00834EB0" w:rsidRDefault="00834EB0" w:rsidP="00B56B86">
      <w:pPr>
        <w:pStyle w:val="40"/>
        <w:rPr>
          <w:rFonts w:hint="eastAsia"/>
        </w:rPr>
      </w:pPr>
      <w:r>
        <w:rPr>
          <w:rFonts w:hint="eastAsia"/>
        </w:rPr>
        <w:t>3.1.2</w:t>
      </w:r>
      <w:r>
        <w:rPr>
          <w:rFonts w:hint="eastAsia"/>
        </w:rPr>
        <w:t>基岩接触</w:t>
      </w:r>
      <w:r w:rsidR="0098507E">
        <w:rPr>
          <w:rFonts w:hint="eastAsia"/>
        </w:rPr>
        <w:t>(Basal Contacts)</w:t>
      </w:r>
    </w:p>
    <w:p w:rsidR="00D14FC9" w:rsidRDefault="001232EA" w:rsidP="004966D1">
      <w:pPr>
        <w:ind w:firstLine="480"/>
        <w:rPr>
          <w:rFonts w:hint="eastAsia"/>
        </w:rPr>
      </w:pPr>
      <w:r>
        <w:rPr>
          <w:rFonts w:hint="eastAsia"/>
        </w:rPr>
        <w:t>map2loop</w:t>
      </w:r>
      <w:r>
        <w:rPr>
          <w:rFonts w:hint="eastAsia"/>
        </w:rPr>
        <w:t>目前使用由覆盖地层单元标记的地层接触约定，因此接触表征地层单元的基座，称之为基岩接触。使用相邻的年代地层</w:t>
      </w:r>
      <w:r>
        <w:rPr>
          <w:rFonts w:hint="eastAsia"/>
        </w:rPr>
        <w:t>Polygon</w:t>
      </w:r>
      <w:r>
        <w:rPr>
          <w:rFonts w:hint="eastAsia"/>
        </w:rPr>
        <w:t>的相交计算基岩和侵入接触（</w:t>
      </w:r>
      <w:r>
        <w:rPr>
          <w:rFonts w:hint="eastAsia"/>
        </w:rPr>
        <w:t>2.1</w:t>
      </w:r>
      <w:r>
        <w:rPr>
          <w:rFonts w:hint="eastAsia"/>
        </w:rPr>
        <w:t>节）。目前忽略</w:t>
      </w:r>
      <w:r>
        <w:rPr>
          <w:rFonts w:hint="eastAsia"/>
        </w:rPr>
        <w:t>sill-like</w:t>
      </w:r>
      <w:r>
        <w:rPr>
          <w:rFonts w:hint="eastAsia"/>
        </w:rPr>
        <w:t>侵入接触，因为它们不符合大规模</w:t>
      </w:r>
      <w:r>
        <w:rPr>
          <w:rFonts w:hint="eastAsia"/>
        </w:rPr>
        <w:t>pluton-like</w:t>
      </w:r>
      <w:r>
        <w:rPr>
          <w:rFonts w:hint="eastAsia"/>
        </w:rPr>
        <w:t>几何体或者严格的地层关系，但需要将来的研究。尽管</w:t>
      </w:r>
      <w:r>
        <w:rPr>
          <w:rFonts w:hint="eastAsia"/>
        </w:rPr>
        <w:t>map2loop</w:t>
      </w:r>
      <w:r>
        <w:rPr>
          <w:rFonts w:hint="eastAsia"/>
        </w:rPr>
        <w:t>可以处理地层透镜体，但</w:t>
      </w:r>
      <w:r>
        <w:rPr>
          <w:rFonts w:hint="eastAsia"/>
        </w:rPr>
        <w:t>3D</w:t>
      </w:r>
      <w:r>
        <w:rPr>
          <w:rFonts w:hint="eastAsia"/>
        </w:rPr>
        <w:t>建模程序目前不能处理这些地质特征，除了在各透镜体顶部插入不整合，这需要将来研究。</w:t>
      </w:r>
      <w:r w:rsidR="00D14FC9">
        <w:rPr>
          <w:rFonts w:hint="eastAsia"/>
        </w:rPr>
        <w:t>为确定</w:t>
      </w:r>
      <w:r w:rsidR="00D14FC9">
        <w:rPr>
          <w:rFonts w:hint="eastAsia"/>
        </w:rPr>
        <w:t>Polyline</w:t>
      </w:r>
      <w:r w:rsidR="00D14FC9">
        <w:rPr>
          <w:rFonts w:hint="eastAsia"/>
        </w:rPr>
        <w:t>的标识，需要使用</w:t>
      </w:r>
      <w:r w:rsidR="00D14FC9">
        <w:rPr>
          <w:rFonts w:hint="eastAsia"/>
        </w:rPr>
        <w:t>map2model</w:t>
      </w:r>
      <w:r w:rsidR="00D14FC9">
        <w:rPr>
          <w:rFonts w:hint="eastAsia"/>
        </w:rPr>
        <w:t>库（</w:t>
      </w:r>
      <w:r w:rsidR="00D14FC9">
        <w:rPr>
          <w:rFonts w:hint="eastAsia"/>
        </w:rPr>
        <w:t>3.3.1</w:t>
      </w:r>
      <w:r w:rsidR="00D14FC9">
        <w:rPr>
          <w:rFonts w:hint="eastAsia"/>
        </w:rPr>
        <w:t>节）计算的局部地层信息分析</w:t>
      </w:r>
      <w:r w:rsidR="00D14FC9">
        <w:rPr>
          <w:rFonts w:hint="eastAsia"/>
        </w:rPr>
        <w:t>2</w:t>
      </w:r>
      <w:r w:rsidR="00D14FC9">
        <w:rPr>
          <w:rFonts w:hint="eastAsia"/>
        </w:rPr>
        <w:t>个</w:t>
      </w:r>
      <w:r w:rsidR="00D14FC9">
        <w:rPr>
          <w:rFonts w:hint="eastAsia"/>
        </w:rPr>
        <w:t>Polygon</w:t>
      </w:r>
      <w:r w:rsidR="00D14FC9">
        <w:rPr>
          <w:rFonts w:hint="eastAsia"/>
        </w:rPr>
        <w:t>之间的地层关系。</w:t>
      </w:r>
    </w:p>
    <w:p w:rsidR="00B03E12" w:rsidRDefault="009F449E" w:rsidP="004966D1">
      <w:pPr>
        <w:ind w:firstLine="480"/>
        <w:rPr>
          <w:rFonts w:hint="eastAsia"/>
        </w:rPr>
      </w:pPr>
      <w:r>
        <w:rPr>
          <w:rFonts w:hint="eastAsia"/>
        </w:rPr>
        <w:t>1</w:t>
      </w:r>
      <w:r>
        <w:rPr>
          <w:rFonts w:hint="eastAsia"/>
        </w:rPr>
        <w:t>、如果</w:t>
      </w:r>
      <w:r>
        <w:rPr>
          <w:rFonts w:hint="eastAsia"/>
        </w:rPr>
        <w:t>2</w:t>
      </w:r>
      <w:r>
        <w:rPr>
          <w:rFonts w:hint="eastAsia"/>
        </w:rPr>
        <w:t>个地层单元都是火山</w:t>
      </w:r>
      <w:r>
        <w:rPr>
          <w:rFonts w:hint="eastAsia"/>
        </w:rPr>
        <w:t>-</w:t>
      </w:r>
      <w:r>
        <w:rPr>
          <w:rFonts w:hint="eastAsia"/>
        </w:rPr>
        <w:t>沉积单元，使用更年轻的单元名称标记基岩接触；</w:t>
      </w:r>
    </w:p>
    <w:p w:rsidR="009F449E" w:rsidRDefault="009F449E" w:rsidP="004966D1">
      <w:pPr>
        <w:ind w:firstLine="480"/>
        <w:rPr>
          <w:rFonts w:hint="eastAsia"/>
        </w:rPr>
      </w:pPr>
      <w:r>
        <w:rPr>
          <w:rFonts w:hint="eastAsia"/>
        </w:rPr>
        <w:t>2</w:t>
      </w:r>
      <w:r>
        <w:rPr>
          <w:rFonts w:hint="eastAsia"/>
        </w:rPr>
        <w:t>、如果其中</w:t>
      </w:r>
      <w:r>
        <w:rPr>
          <w:rFonts w:hint="eastAsia"/>
        </w:rPr>
        <w:t>1</w:t>
      </w:r>
      <w:r>
        <w:rPr>
          <w:rFonts w:hint="eastAsia"/>
        </w:rPr>
        <w:t>个单元是入侵体（不是</w:t>
      </w:r>
      <w:r>
        <w:rPr>
          <w:rFonts w:hint="eastAsia"/>
        </w:rPr>
        <w:t>sill</w:t>
      </w:r>
      <w:r>
        <w:rPr>
          <w:rFonts w:hint="eastAsia"/>
        </w:rPr>
        <w:t>），另一个有火山</w:t>
      </w:r>
      <w:r>
        <w:rPr>
          <w:rFonts w:hint="eastAsia"/>
        </w:rPr>
        <w:t>-</w:t>
      </w:r>
      <w:r>
        <w:rPr>
          <w:rFonts w:hint="eastAsia"/>
        </w:rPr>
        <w:t>沉积源，如果入侵体比</w:t>
      </w:r>
      <w:r>
        <w:rPr>
          <w:rFonts w:hint="eastAsia"/>
        </w:rPr>
        <w:t>火山</w:t>
      </w:r>
      <w:r>
        <w:rPr>
          <w:rFonts w:hint="eastAsia"/>
        </w:rPr>
        <w:t>-</w:t>
      </w:r>
      <w:r>
        <w:rPr>
          <w:rFonts w:hint="eastAsia"/>
        </w:rPr>
        <w:t>沉积</w:t>
      </w:r>
      <w:r>
        <w:rPr>
          <w:rFonts w:hint="eastAsia"/>
        </w:rPr>
        <w:t>地层单元更年轻，则分配入侵单元名称；如果入侵体更老，则分配</w:t>
      </w:r>
      <w:r>
        <w:rPr>
          <w:rFonts w:hint="eastAsia"/>
        </w:rPr>
        <w:t>火山</w:t>
      </w:r>
      <w:r>
        <w:rPr>
          <w:rFonts w:hint="eastAsia"/>
        </w:rPr>
        <w:t>-</w:t>
      </w:r>
      <w:r>
        <w:rPr>
          <w:rFonts w:hint="eastAsia"/>
        </w:rPr>
        <w:t>沉积地层单元</w:t>
      </w:r>
      <w:r>
        <w:rPr>
          <w:rFonts w:hint="eastAsia"/>
        </w:rPr>
        <w:t>名称；</w:t>
      </w:r>
    </w:p>
    <w:p w:rsidR="009F449E" w:rsidRDefault="009F449E" w:rsidP="004966D1">
      <w:pPr>
        <w:ind w:firstLine="480"/>
        <w:rPr>
          <w:rFonts w:hint="eastAsia"/>
        </w:rPr>
      </w:pPr>
      <w:r>
        <w:rPr>
          <w:rFonts w:hint="eastAsia"/>
        </w:rPr>
        <w:t>3</w:t>
      </w:r>
      <w:r>
        <w:rPr>
          <w:rFonts w:hint="eastAsia"/>
        </w:rPr>
        <w:t>、</w:t>
      </w:r>
      <w:r w:rsidR="00A427D8">
        <w:rPr>
          <w:rFonts w:hint="eastAsia"/>
        </w:rPr>
        <w:t>如果两个单元都是入侵体（不是</w:t>
      </w:r>
      <w:r w:rsidR="00A427D8">
        <w:rPr>
          <w:rFonts w:hint="eastAsia"/>
        </w:rPr>
        <w:t>sill</w:t>
      </w:r>
      <w:r w:rsidR="00A427D8">
        <w:rPr>
          <w:rFonts w:hint="eastAsia"/>
        </w:rPr>
        <w:t>），为更年轻的地层单元分配接触名称。</w:t>
      </w:r>
    </w:p>
    <w:p w:rsidR="00C53D4E" w:rsidRDefault="00C53D4E" w:rsidP="004966D1">
      <w:pPr>
        <w:ind w:firstLine="480"/>
        <w:rPr>
          <w:rFonts w:hint="eastAsia"/>
        </w:rPr>
      </w:pPr>
      <w:r>
        <w:rPr>
          <w:rFonts w:hint="eastAsia"/>
        </w:rPr>
        <w:t>如果两个或其中一个单元是</w:t>
      </w:r>
      <w:r>
        <w:rPr>
          <w:rFonts w:hint="eastAsia"/>
        </w:rPr>
        <w:t>sill</w:t>
      </w:r>
      <w:r>
        <w:rPr>
          <w:rFonts w:hint="eastAsia"/>
        </w:rPr>
        <w:t>，可完全忽略该接触。</w:t>
      </w:r>
    </w:p>
    <w:p w:rsidR="004F29FC" w:rsidRDefault="00435EFB" w:rsidP="004F29FC">
      <w:pPr>
        <w:ind w:firstLine="480"/>
      </w:pPr>
      <w:r>
        <w:rPr>
          <w:rFonts w:hint="eastAsia"/>
        </w:rPr>
        <w:t>相交的</w:t>
      </w:r>
      <w:r>
        <w:rPr>
          <w:rFonts w:hint="eastAsia"/>
        </w:rPr>
        <w:t>Polylines</w:t>
      </w:r>
      <w:r>
        <w:rPr>
          <w:rFonts w:hint="eastAsia"/>
        </w:rPr>
        <w:t>的</w:t>
      </w:r>
      <w:r>
        <w:rPr>
          <w:rFonts w:hint="eastAsia"/>
        </w:rPr>
        <w:t>x,y</w:t>
      </w:r>
      <w:r>
        <w:rPr>
          <w:rFonts w:hint="eastAsia"/>
        </w:rPr>
        <w:t>坐标在每个节点上逗号隔开</w:t>
      </w:r>
      <w:r>
        <w:rPr>
          <w:rFonts w:hint="eastAsia"/>
        </w:rPr>
        <w:t>(csv)</w:t>
      </w:r>
      <w:r>
        <w:rPr>
          <w:rFonts w:hint="eastAsia"/>
        </w:rPr>
        <w:t>，</w:t>
      </w:r>
      <w:r w:rsidRPr="008E471A">
        <w:rPr>
          <w:rFonts w:hint="eastAsia"/>
          <w:i/>
        </w:rPr>
        <w:t>z</w:t>
      </w:r>
      <w:r>
        <w:rPr>
          <w:rFonts w:hint="eastAsia"/>
        </w:rPr>
        <w:t>坐标值从</w:t>
      </w:r>
      <w:r>
        <w:rPr>
          <w:rFonts w:hint="eastAsia"/>
        </w:rPr>
        <w:t>DTM</w:t>
      </w:r>
      <w:r>
        <w:rPr>
          <w:rFonts w:hint="eastAsia"/>
        </w:rPr>
        <w:t>得来。</w:t>
      </w:r>
      <w:r w:rsidR="004F29FC">
        <w:rPr>
          <w:rFonts w:hint="eastAsia"/>
        </w:rPr>
        <w:t>map2loop</w:t>
      </w:r>
      <w:r w:rsidR="004F29FC">
        <w:rPr>
          <w:rFonts w:hint="eastAsia"/>
        </w:rPr>
        <w:t>输出由以下数据组成</w:t>
      </w:r>
      <w:r w:rsidR="00406F5D">
        <w:rPr>
          <w:rFonts w:hint="eastAsia"/>
        </w:rPr>
        <w:t>：</w:t>
      </w:r>
    </w:p>
    <w:p w:rsidR="004F29FC" w:rsidRDefault="004F29FC" w:rsidP="004F29FC">
      <w:pPr>
        <w:ind w:firstLine="480"/>
      </w:pPr>
      <w:r>
        <w:rPr>
          <w:rFonts w:hint="eastAsia"/>
        </w:rPr>
        <w:lastRenderedPageBreak/>
        <w:t>1</w:t>
      </w:r>
      <w:r>
        <w:rPr>
          <w:rFonts w:hint="eastAsia"/>
        </w:rPr>
        <w:t>、</w:t>
      </w:r>
      <w:commentRangeStart w:id="5"/>
      <w:r w:rsidRPr="00A067F1">
        <w:rPr>
          <w:rFonts w:hint="eastAsia"/>
          <w:i/>
        </w:rPr>
        <w:t>x,y,z</w:t>
      </w:r>
      <w:r>
        <w:rPr>
          <w:rFonts w:hint="eastAsia"/>
        </w:rPr>
        <w:t>坐标点</w:t>
      </w:r>
      <w:commentRangeEnd w:id="5"/>
      <w:r w:rsidR="002A2444">
        <w:rPr>
          <w:rStyle w:val="aa"/>
        </w:rPr>
        <w:commentReference w:id="5"/>
      </w:r>
      <w:r w:rsidR="00BB2745">
        <w:rPr>
          <w:rFonts w:hint="eastAsia"/>
        </w:rPr>
        <w:t>序列</w:t>
      </w:r>
    </w:p>
    <w:p w:rsidR="004F29FC" w:rsidRDefault="004F29FC" w:rsidP="004F29FC">
      <w:pPr>
        <w:ind w:firstLine="480"/>
      </w:pPr>
      <w:r>
        <w:rPr>
          <w:rFonts w:hint="eastAsia"/>
        </w:rPr>
        <w:t>2</w:t>
      </w:r>
      <w:r>
        <w:rPr>
          <w:rFonts w:hint="eastAsia"/>
        </w:rPr>
        <w:t>、各</w:t>
      </w:r>
      <w:r w:rsidR="006F5331">
        <w:rPr>
          <w:rFonts w:hint="eastAsia"/>
        </w:rPr>
        <w:t>P</w:t>
      </w:r>
      <w:r w:rsidR="006F5331">
        <w:rPr>
          <w:rFonts w:hint="eastAsia"/>
        </w:rPr>
        <w:t>olyline</w:t>
      </w:r>
      <w:r>
        <w:rPr>
          <w:rFonts w:hint="eastAsia"/>
        </w:rPr>
        <w:t>对应唯一的地层名称</w:t>
      </w:r>
    </w:p>
    <w:p w:rsidR="004F29FC" w:rsidRPr="004F29FC" w:rsidRDefault="004F29FC" w:rsidP="004F29FC">
      <w:pPr>
        <w:ind w:firstLine="480"/>
      </w:pPr>
      <w:r>
        <w:rPr>
          <w:rFonts w:hint="eastAsia"/>
        </w:rPr>
        <w:t>3</w:t>
      </w:r>
      <w:r>
        <w:rPr>
          <w:rFonts w:hint="eastAsia"/>
        </w:rPr>
        <w:t>、各点上接触的</w:t>
      </w:r>
      <w:r>
        <w:rPr>
          <w:rFonts w:hint="eastAsia"/>
        </w:rPr>
        <w:t>polarity(</w:t>
      </w:r>
      <w:r w:rsidR="00DF2190">
        <w:rPr>
          <w:rFonts w:hint="eastAsia"/>
        </w:rPr>
        <w:t>地层年代减小</w:t>
      </w:r>
      <w:r>
        <w:rPr>
          <w:rFonts w:hint="eastAsia"/>
        </w:rPr>
        <w:t>的相对方向和倾角方向；</w:t>
      </w:r>
      <w:r>
        <w:rPr>
          <w:rFonts w:hint="eastAsia"/>
        </w:rPr>
        <w:t>1</w:t>
      </w:r>
      <w:r>
        <w:rPr>
          <w:rFonts w:hint="eastAsia"/>
        </w:rPr>
        <w:t>表示他们在一个方向上，因此层理是向上的；</w:t>
      </w:r>
      <w:r>
        <w:rPr>
          <w:rFonts w:hint="eastAsia"/>
        </w:rPr>
        <w:t>0</w:t>
      </w:r>
      <w:r>
        <w:rPr>
          <w:rFonts w:hint="eastAsia"/>
        </w:rPr>
        <w:t>表示</w:t>
      </w:r>
      <w:r>
        <w:rPr>
          <w:rFonts w:hint="eastAsia"/>
        </w:rPr>
        <w:t>overturned</w:t>
      </w:r>
      <w:r w:rsidR="002A4E97">
        <w:rPr>
          <w:rFonts w:hint="eastAsia"/>
        </w:rPr>
        <w:t>层理</w:t>
      </w:r>
      <w:r>
        <w:rPr>
          <w:rFonts w:hint="eastAsia"/>
        </w:rPr>
        <w:t>)</w:t>
      </w:r>
      <w:r w:rsidR="00970A45">
        <w:rPr>
          <w:rFonts w:hint="eastAsia"/>
        </w:rPr>
        <w:t>。</w:t>
      </w:r>
    </w:p>
    <w:p w:rsidR="00834EB0" w:rsidRDefault="00834EB0" w:rsidP="00B56B86">
      <w:pPr>
        <w:pStyle w:val="40"/>
      </w:pPr>
      <w:r>
        <w:rPr>
          <w:rFonts w:hint="eastAsia"/>
        </w:rPr>
        <w:t>3.1.3</w:t>
      </w:r>
      <w:r>
        <w:rPr>
          <w:rFonts w:hint="eastAsia"/>
        </w:rPr>
        <w:t>断层位置及维度</w:t>
      </w:r>
    </w:p>
    <w:p w:rsidR="00EB5059" w:rsidRDefault="00A742A4" w:rsidP="00834EB0">
      <w:pPr>
        <w:ind w:firstLine="480"/>
        <w:rPr>
          <w:rFonts w:hint="eastAsia"/>
        </w:rPr>
      </w:pPr>
      <w:r>
        <w:rPr>
          <w:rFonts w:hint="eastAsia"/>
        </w:rPr>
        <w:t>断层几何处理涉及：从断层</w:t>
      </w:r>
      <w:r>
        <w:rPr>
          <w:rFonts w:hint="eastAsia"/>
        </w:rPr>
        <w:t>Polyline</w:t>
      </w:r>
      <w:r>
        <w:rPr>
          <w:rFonts w:hint="eastAsia"/>
        </w:rPr>
        <w:t>提取节点</w:t>
      </w:r>
      <w:r w:rsidRPr="003F00F7">
        <w:rPr>
          <w:rFonts w:hint="eastAsia"/>
          <w:i/>
        </w:rPr>
        <w:t>x,y</w:t>
      </w:r>
      <w:r>
        <w:rPr>
          <w:rFonts w:hint="eastAsia"/>
        </w:rPr>
        <w:t>位置</w:t>
      </w:r>
      <w:r w:rsidR="00CB3267">
        <w:rPr>
          <w:rFonts w:hint="eastAsia"/>
        </w:rPr>
        <w:t>（</w:t>
      </w:r>
      <w:r w:rsidR="00CB3267">
        <w:rPr>
          <w:rFonts w:hint="eastAsia"/>
        </w:rPr>
        <w:t>2.2</w:t>
      </w:r>
      <w:r w:rsidR="00CB3267">
        <w:rPr>
          <w:rFonts w:hint="eastAsia"/>
        </w:rPr>
        <w:t>节）</w:t>
      </w:r>
      <w:r w:rsidR="00D95AF9">
        <w:rPr>
          <w:rFonts w:hint="eastAsia"/>
        </w:rPr>
        <w:t>，将它们与从</w:t>
      </w:r>
      <w:r w:rsidR="00D95AF9">
        <w:rPr>
          <w:rFonts w:hint="eastAsia"/>
        </w:rPr>
        <w:t>DTM</w:t>
      </w:r>
      <w:r w:rsidR="00D95AF9">
        <w:rPr>
          <w:rFonts w:hint="eastAsia"/>
        </w:rPr>
        <w:t>得到的</w:t>
      </w:r>
      <w:r w:rsidR="00D95AF9" w:rsidRPr="00E01C28">
        <w:rPr>
          <w:rFonts w:hint="eastAsia"/>
          <w:i/>
        </w:rPr>
        <w:t>z</w:t>
      </w:r>
      <w:r w:rsidR="00D95AF9">
        <w:rPr>
          <w:rFonts w:hint="eastAsia"/>
        </w:rPr>
        <w:t>值合并，然后计算两个断层</w:t>
      </w:r>
      <w:r w:rsidR="00E9086A">
        <w:rPr>
          <w:rFonts w:hint="eastAsia"/>
        </w:rPr>
        <w:t>尖</w:t>
      </w:r>
      <w:r w:rsidR="00D95AF9">
        <w:rPr>
          <w:rFonts w:hint="eastAsia"/>
        </w:rPr>
        <w:t>之间的移动，定义整体的断层维度。</w:t>
      </w:r>
      <w:r w:rsidR="00E9086A">
        <w:rPr>
          <w:rFonts w:hint="eastAsia"/>
        </w:rPr>
        <w:t>应用最小断层长度阈值，因此短的断层对建模影响很小，可以忽略。还可实施每</w:t>
      </w:r>
      <w:r w:rsidR="00E9086A">
        <w:rPr>
          <w:rFonts w:hint="eastAsia"/>
        </w:rPr>
        <w:t>n</w:t>
      </w:r>
      <w:r w:rsidR="00E9086A">
        <w:rPr>
          <w:rFonts w:hint="eastAsia"/>
        </w:rPr>
        <w:t>个节点的重采样因子。</w:t>
      </w:r>
    </w:p>
    <w:p w:rsidR="00E9086A" w:rsidRDefault="00E9086A" w:rsidP="00834EB0">
      <w:pPr>
        <w:ind w:firstLine="480"/>
        <w:rPr>
          <w:rFonts w:hint="eastAsia"/>
        </w:rPr>
      </w:pPr>
      <w:r>
        <w:rPr>
          <w:rFonts w:hint="eastAsia"/>
        </w:rPr>
        <w:t>如果需要，在</w:t>
      </w:r>
      <w:r>
        <w:rPr>
          <w:rFonts w:hint="eastAsia"/>
        </w:rPr>
        <w:t>map2loop</w:t>
      </w:r>
      <w:r>
        <w:rPr>
          <w:rFonts w:hint="eastAsia"/>
        </w:rPr>
        <w:t>执行处理之前，使用</w:t>
      </w:r>
      <w:commentRangeStart w:id="6"/>
      <w:r>
        <w:rPr>
          <w:rFonts w:hint="eastAsia"/>
        </w:rPr>
        <w:t>FracG</w:t>
      </w:r>
      <w:commentRangeEnd w:id="6"/>
      <w:r w:rsidR="009F5E0C">
        <w:rPr>
          <w:rStyle w:val="aa"/>
        </w:rPr>
        <w:commentReference w:id="6"/>
      </w:r>
      <w:r>
        <w:rPr>
          <w:rFonts w:hint="eastAsia"/>
        </w:rPr>
        <w:t xml:space="preserve"> (Kelka et al., 2020)</w:t>
      </w:r>
      <w:r>
        <w:rPr>
          <w:rFonts w:hint="eastAsia"/>
        </w:rPr>
        <w:t>基于断层尖</w:t>
      </w:r>
      <w:r w:rsidR="00223DAE">
        <w:rPr>
          <w:rFonts w:hint="eastAsia"/>
        </w:rPr>
        <w:t>位置的重合和相似的断层轨迹方向，</w:t>
      </w:r>
      <w:r>
        <w:rPr>
          <w:rFonts w:hint="eastAsia"/>
        </w:rPr>
        <w:t>重新合并所有断层分段</w:t>
      </w:r>
      <w:r w:rsidR="00223DAE">
        <w:rPr>
          <w:rFonts w:hint="eastAsia"/>
        </w:rPr>
        <w:t>。</w:t>
      </w:r>
    </w:p>
    <w:p w:rsidR="00E9086A" w:rsidRDefault="00C34D36" w:rsidP="00C34D36">
      <w:pPr>
        <w:autoSpaceDE w:val="0"/>
        <w:autoSpaceDN w:val="0"/>
        <w:adjustRightInd w:val="0"/>
        <w:spacing w:line="240" w:lineRule="auto"/>
        <w:ind w:firstLineChars="0" w:firstLine="0"/>
        <w:jc w:val="left"/>
        <w:rPr>
          <w:rFonts w:hint="eastAsia"/>
        </w:rPr>
      </w:pPr>
      <w:r>
        <w:rPr>
          <w:rFonts w:ascii="NimbusRomNo9L-Regu" w:hAnsi="NimbusRomNo9L-Regu" w:cs="NimbusRomNo9L-Regu"/>
          <w:kern w:val="0"/>
          <w:sz w:val="18"/>
          <w:szCs w:val="18"/>
        </w:rPr>
        <w:t>Kelka, U., Westwerlund, S., and Peeters, L.: GIS based fault and</w:t>
      </w:r>
      <w:r>
        <w:rPr>
          <w:rFonts w:ascii="NimbusRomNo9L-Regu" w:hAnsi="NimbusRomNo9L-Regu" w:cs="NimbusRomNo9L-Regu" w:hint="eastAsia"/>
          <w:kern w:val="0"/>
          <w:sz w:val="18"/>
          <w:szCs w:val="18"/>
        </w:rPr>
        <w:t xml:space="preserve"> </w:t>
      </w:r>
      <w:r>
        <w:rPr>
          <w:rFonts w:ascii="NimbusRomNo9L-Regu" w:hAnsi="NimbusRomNo9L-Regu" w:cs="NimbusRomNo9L-Regu"/>
          <w:kern w:val="0"/>
          <w:sz w:val="18"/>
          <w:szCs w:val="18"/>
        </w:rPr>
        <w:t>fracture network analysis. Abstract, Sub 20 Conference, Perth,</w:t>
      </w:r>
      <w:r>
        <w:rPr>
          <w:rFonts w:ascii="NimbusRomNo9L-Regu" w:hAnsi="NimbusRomNo9L-Regu" w:cs="NimbusRomNo9L-Regu" w:hint="eastAsia"/>
          <w:kern w:val="0"/>
          <w:sz w:val="18"/>
          <w:szCs w:val="18"/>
        </w:rPr>
        <w:t xml:space="preserve"> </w:t>
      </w:r>
      <w:r>
        <w:rPr>
          <w:rFonts w:ascii="NimbusRomNo9L-Regu" w:hAnsi="NimbusRomNo9L-Regu" w:cs="NimbusRomNo9L-Regu"/>
          <w:kern w:val="0"/>
          <w:sz w:val="18"/>
          <w:szCs w:val="18"/>
        </w:rPr>
        <w:t>Australia, 12</w:t>
      </w:r>
      <w:ins w:id="7" w:author="xbany" w:date="2023-04-18T09:51:00Z">
        <w:r w:rsidR="00223AEF">
          <w:rPr>
            <w:rFonts w:ascii="NimbusRomNo9L-Regu" w:hAnsi="NimbusRomNo9L-Regu" w:cs="NimbusRomNo9L-Regu" w:hint="eastAsia"/>
            <w:kern w:val="0"/>
            <w:sz w:val="18"/>
            <w:szCs w:val="18"/>
          </w:rPr>
          <w:t>-</w:t>
        </w:r>
      </w:ins>
      <w:r>
        <w:rPr>
          <w:rFonts w:ascii="NimbusRomNo9L-Regu" w:hAnsi="NimbusRomNo9L-Regu" w:cs="NimbusRomNo9L-Regu"/>
          <w:kern w:val="0"/>
          <w:sz w:val="18"/>
          <w:szCs w:val="18"/>
        </w:rPr>
        <w:t xml:space="preserve">13 February 2020, available at: </w:t>
      </w:r>
      <w:hyperlink r:id="rId9" w:history="1">
        <w:r w:rsidRPr="006550A9">
          <w:rPr>
            <w:rStyle w:val="ad"/>
            <w:rFonts w:ascii="NimbusRomNo9L-Regu" w:hAnsi="NimbusRomNo9L-Regu" w:cs="NimbusRomNo9L-Regu"/>
            <w:kern w:val="0"/>
            <w:sz w:val="18"/>
            <w:szCs w:val="18"/>
          </w:rPr>
          <w:t>https://wp.csiro.au/</w:t>
        </w:r>
      </w:hyperlink>
      <w:r>
        <w:rPr>
          <w:rFonts w:ascii="NimbusRomNo9L-Regu" w:hAnsi="NimbusRomNo9L-Regu" w:cs="NimbusRomNo9L-Regu"/>
          <w:kern w:val="0"/>
          <w:sz w:val="18"/>
          <w:szCs w:val="18"/>
        </w:rPr>
        <w:t>sub20/program/ (last access: 9 August 2021), 2020.</w:t>
      </w:r>
    </w:p>
    <w:p w:rsidR="00282A59" w:rsidRDefault="00543E9F" w:rsidP="00834EB0">
      <w:pPr>
        <w:ind w:firstLine="480"/>
        <w:rPr>
          <w:ins w:id="8" w:author="xbany" w:date="2023-04-18T09:54:00Z"/>
          <w:rFonts w:hint="eastAsia"/>
        </w:rPr>
      </w:pPr>
      <w:ins w:id="9" w:author="xbany" w:date="2023-04-18T09:53:00Z">
        <w:r>
          <w:rPr>
            <w:rFonts w:hint="eastAsia"/>
          </w:rPr>
          <w:t>map2loop</w:t>
        </w:r>
        <w:r>
          <w:rPr>
            <w:rFonts w:hint="eastAsia"/>
          </w:rPr>
          <w:t>的输出由</w:t>
        </w:r>
      </w:ins>
      <w:ins w:id="10" w:author="xbany" w:date="2023-04-18T09:54:00Z">
        <w:r>
          <w:rPr>
            <w:rFonts w:hint="eastAsia"/>
          </w:rPr>
          <w:t>如下元素组成：</w:t>
        </w:r>
      </w:ins>
    </w:p>
    <w:p w:rsidR="00543E9F" w:rsidRDefault="00543E9F" w:rsidP="00834EB0">
      <w:pPr>
        <w:ind w:firstLine="480"/>
        <w:rPr>
          <w:ins w:id="11" w:author="xbany" w:date="2023-04-18T09:54:00Z"/>
          <w:rFonts w:hint="eastAsia"/>
        </w:rPr>
      </w:pPr>
      <w:ins w:id="12" w:author="xbany" w:date="2023-04-18T09:54:00Z">
        <w:r>
          <w:rPr>
            <w:rFonts w:hint="eastAsia"/>
          </w:rPr>
          <w:t>1</w:t>
        </w:r>
        <w:r>
          <w:rPr>
            <w:rFonts w:hint="eastAsia"/>
          </w:rPr>
          <w:t>、</w:t>
        </w:r>
        <w:r w:rsidRPr="00D32522">
          <w:rPr>
            <w:rFonts w:hint="eastAsia"/>
            <w:i/>
          </w:rPr>
          <w:t>x,</w:t>
        </w:r>
      </w:ins>
      <w:ins w:id="13" w:author="xbany" w:date="2023-04-18T09:57:00Z">
        <w:r w:rsidR="009D3D6D">
          <w:rPr>
            <w:rFonts w:hint="eastAsia"/>
            <w:i/>
          </w:rPr>
          <w:t xml:space="preserve"> </w:t>
        </w:r>
      </w:ins>
      <w:ins w:id="14" w:author="xbany" w:date="2023-04-18T09:54:00Z">
        <w:r w:rsidRPr="00D32522">
          <w:rPr>
            <w:rFonts w:hint="eastAsia"/>
            <w:i/>
          </w:rPr>
          <w:t>y,</w:t>
        </w:r>
      </w:ins>
      <w:ins w:id="15" w:author="xbany" w:date="2023-04-18T09:57:00Z">
        <w:r w:rsidR="009D3D6D">
          <w:rPr>
            <w:rFonts w:hint="eastAsia"/>
            <w:i/>
          </w:rPr>
          <w:t xml:space="preserve"> </w:t>
        </w:r>
      </w:ins>
      <w:ins w:id="16" w:author="xbany" w:date="2023-04-18T09:54:00Z">
        <w:r w:rsidRPr="00D32522">
          <w:rPr>
            <w:rFonts w:hint="eastAsia"/>
            <w:i/>
          </w:rPr>
          <w:t>z</w:t>
        </w:r>
        <w:r>
          <w:rPr>
            <w:rFonts w:hint="eastAsia"/>
          </w:rPr>
          <w:t>点序列</w:t>
        </w:r>
      </w:ins>
    </w:p>
    <w:p w:rsidR="00543E9F" w:rsidRDefault="00543E9F" w:rsidP="00834EB0">
      <w:pPr>
        <w:ind w:firstLine="480"/>
        <w:rPr>
          <w:ins w:id="17" w:author="xbany" w:date="2023-04-18T09:54:00Z"/>
          <w:rFonts w:hint="eastAsia"/>
        </w:rPr>
      </w:pPr>
      <w:ins w:id="18" w:author="xbany" w:date="2023-04-18T09:54:00Z">
        <w:r>
          <w:rPr>
            <w:rFonts w:hint="eastAsia"/>
          </w:rPr>
          <w:t>2</w:t>
        </w:r>
        <w:r>
          <w:rPr>
            <w:rFonts w:hint="eastAsia"/>
          </w:rPr>
          <w:t>、用来为各</w:t>
        </w:r>
        <w:r>
          <w:rPr>
            <w:rFonts w:hint="eastAsia"/>
          </w:rPr>
          <w:t>Polyline</w:t>
        </w:r>
        <w:r>
          <w:rPr>
            <w:rFonts w:hint="eastAsia"/>
          </w:rPr>
          <w:t>创建名称的位移的编码</w:t>
        </w:r>
      </w:ins>
    </w:p>
    <w:p w:rsidR="00282A59" w:rsidRPr="00223DAE" w:rsidRDefault="00543E9F" w:rsidP="00834EB0">
      <w:pPr>
        <w:ind w:firstLine="480"/>
      </w:pPr>
      <w:ins w:id="19" w:author="xbany" w:date="2023-04-18T09:54:00Z">
        <w:r>
          <w:rPr>
            <w:rFonts w:hint="eastAsia"/>
          </w:rPr>
          <w:t>3</w:t>
        </w:r>
        <w:r>
          <w:rPr>
            <w:rFonts w:hint="eastAsia"/>
          </w:rPr>
          <w:t>、</w:t>
        </w:r>
      </w:ins>
      <w:ins w:id="20" w:author="xbany" w:date="2023-04-18T09:56:00Z">
        <w:r w:rsidR="004E7F88">
          <w:rPr>
            <w:rFonts w:hint="eastAsia"/>
          </w:rPr>
          <w:t>各断层</w:t>
        </w:r>
        <w:r w:rsidR="004E7F88">
          <w:rPr>
            <w:rFonts w:hint="eastAsia"/>
          </w:rPr>
          <w:t>Polyline</w:t>
        </w:r>
        <w:r w:rsidR="004E7F88">
          <w:rPr>
            <w:rFonts w:hint="eastAsia"/>
          </w:rPr>
          <w:t>的</w:t>
        </w:r>
        <w:r w:rsidR="004E7F88">
          <w:rPr>
            <w:rFonts w:hint="eastAsia"/>
          </w:rPr>
          <w:t>dip, azimuth</w:t>
        </w:r>
        <w:r w:rsidR="004E7F88">
          <w:rPr>
            <w:rFonts w:hint="eastAsia"/>
          </w:rPr>
          <w:t>和</w:t>
        </w:r>
        <w:r w:rsidR="004B4A5E">
          <w:rPr>
            <w:rFonts w:hint="eastAsia"/>
          </w:rPr>
          <w:t>length</w:t>
        </w:r>
      </w:ins>
    </w:p>
    <w:p w:rsidR="00834EB0" w:rsidRDefault="00834EB0" w:rsidP="00B56B86">
      <w:pPr>
        <w:pStyle w:val="40"/>
      </w:pPr>
      <w:r>
        <w:rPr>
          <w:rFonts w:hint="eastAsia"/>
        </w:rPr>
        <w:t>3.1.4</w:t>
      </w:r>
      <w:r>
        <w:rPr>
          <w:rFonts w:hint="eastAsia"/>
        </w:rPr>
        <w:t>褶皱轴向迹的位置及维度</w:t>
      </w:r>
    </w:p>
    <w:p w:rsidR="00834EB0" w:rsidRDefault="00AA5552" w:rsidP="00834EB0">
      <w:pPr>
        <w:ind w:firstLine="480"/>
        <w:rPr>
          <w:ins w:id="21" w:author="xbany" w:date="2023-04-18T09:59:00Z"/>
          <w:rFonts w:hint="eastAsia"/>
        </w:rPr>
      </w:pPr>
      <w:ins w:id="22" w:author="xbany" w:date="2023-04-18T09:58:00Z">
        <w:r>
          <w:rPr>
            <w:rFonts w:hint="eastAsia"/>
          </w:rPr>
          <w:t>与断层处理类似。构建和存储褶皱</w:t>
        </w:r>
        <w:r>
          <w:rPr>
            <w:rFonts w:hint="eastAsia"/>
          </w:rPr>
          <w:t>polarity(</w:t>
        </w:r>
        <w:r>
          <w:rPr>
            <w:rFonts w:hint="eastAsia"/>
          </w:rPr>
          <w:t>背斜</w:t>
        </w:r>
        <w:r>
          <w:rPr>
            <w:rFonts w:hint="eastAsia"/>
          </w:rPr>
          <w:t>/</w:t>
        </w:r>
        <w:r>
          <w:rPr>
            <w:rFonts w:hint="eastAsia"/>
          </w:rPr>
          <w:t>向斜</w:t>
        </w:r>
        <w:r>
          <w:rPr>
            <w:rFonts w:hint="eastAsia"/>
          </w:rPr>
          <w:t>)</w:t>
        </w:r>
        <w:r>
          <w:rPr>
            <w:rFonts w:hint="eastAsia"/>
          </w:rPr>
          <w:t>。</w:t>
        </w:r>
        <w:r>
          <w:rPr>
            <w:rFonts w:hint="eastAsia"/>
          </w:rPr>
          <w:t>map2loop</w:t>
        </w:r>
        <w:r>
          <w:rPr>
            <w:rFonts w:hint="eastAsia"/>
          </w:rPr>
          <w:t>输出由</w:t>
        </w:r>
      </w:ins>
      <w:ins w:id="23" w:author="xbany" w:date="2023-04-18T09:59:00Z">
        <w:r>
          <w:rPr>
            <w:rFonts w:hint="eastAsia"/>
          </w:rPr>
          <w:t>如下元素组成：</w:t>
        </w:r>
      </w:ins>
    </w:p>
    <w:p w:rsidR="00AA5552" w:rsidRDefault="00AA5552" w:rsidP="00AA5552">
      <w:pPr>
        <w:ind w:firstLine="480"/>
        <w:rPr>
          <w:ins w:id="24" w:author="xbany" w:date="2023-04-18T09:59:00Z"/>
          <w:rFonts w:hint="eastAsia"/>
        </w:rPr>
      </w:pPr>
      <w:ins w:id="25" w:author="xbany" w:date="2023-04-18T09:59:00Z">
        <w:r>
          <w:rPr>
            <w:rFonts w:hint="eastAsia"/>
          </w:rPr>
          <w:t>1</w:t>
        </w:r>
        <w:r>
          <w:rPr>
            <w:rFonts w:hint="eastAsia"/>
          </w:rPr>
          <w:t>、</w:t>
        </w:r>
        <w:r w:rsidRPr="00D32522">
          <w:rPr>
            <w:rFonts w:hint="eastAsia"/>
            <w:i/>
          </w:rPr>
          <w:t>x,</w:t>
        </w:r>
        <w:r>
          <w:rPr>
            <w:rFonts w:hint="eastAsia"/>
            <w:i/>
          </w:rPr>
          <w:t xml:space="preserve"> </w:t>
        </w:r>
        <w:r w:rsidRPr="00D32522">
          <w:rPr>
            <w:rFonts w:hint="eastAsia"/>
            <w:i/>
          </w:rPr>
          <w:t>y,</w:t>
        </w:r>
        <w:r>
          <w:rPr>
            <w:rFonts w:hint="eastAsia"/>
            <w:i/>
          </w:rPr>
          <w:t xml:space="preserve"> </w:t>
        </w:r>
        <w:r w:rsidRPr="00D32522">
          <w:rPr>
            <w:rFonts w:hint="eastAsia"/>
            <w:i/>
          </w:rPr>
          <w:t>z</w:t>
        </w:r>
        <w:r>
          <w:rPr>
            <w:rFonts w:hint="eastAsia"/>
          </w:rPr>
          <w:t>点序列</w:t>
        </w:r>
      </w:ins>
    </w:p>
    <w:p w:rsidR="00AA5552" w:rsidRDefault="00DF6C74" w:rsidP="00834EB0">
      <w:pPr>
        <w:ind w:firstLine="480"/>
      </w:pPr>
      <w:ins w:id="26" w:author="xbany" w:date="2023-04-18T10:05:00Z">
        <w:r>
          <w:rPr>
            <w:rFonts w:hint="eastAsia"/>
          </w:rPr>
          <w:t>2</w:t>
        </w:r>
        <w:r>
          <w:rPr>
            <w:rFonts w:hint="eastAsia"/>
          </w:rPr>
          <w:t>、各</w:t>
        </w:r>
        <w:r>
          <w:rPr>
            <w:rFonts w:hint="eastAsia"/>
          </w:rPr>
          <w:t>Polyline</w:t>
        </w:r>
        <w:r>
          <w:rPr>
            <w:rFonts w:hint="eastAsia"/>
          </w:rPr>
          <w:t>的位移的褶皱轴向轨迹名称</w:t>
        </w:r>
      </w:ins>
    </w:p>
    <w:p w:rsidR="00EB5059" w:rsidRPr="00DF6C74" w:rsidRDefault="00DF6C74" w:rsidP="00834EB0">
      <w:pPr>
        <w:ind w:firstLine="480"/>
      </w:pPr>
      <w:ins w:id="27" w:author="xbany" w:date="2023-04-18T10:05:00Z">
        <w:r>
          <w:rPr>
            <w:rFonts w:hint="eastAsia"/>
          </w:rPr>
          <w:t>3</w:t>
        </w:r>
        <w:r>
          <w:rPr>
            <w:rFonts w:hint="eastAsia"/>
          </w:rPr>
          <w:t>、各</w:t>
        </w:r>
        <w:r>
          <w:rPr>
            <w:rFonts w:hint="eastAsia"/>
          </w:rPr>
          <w:t>褶皱轴向轨迹</w:t>
        </w:r>
        <w:r>
          <w:rPr>
            <w:rFonts w:hint="eastAsia"/>
          </w:rPr>
          <w:t>Polyline</w:t>
        </w:r>
        <w:r>
          <w:rPr>
            <w:rFonts w:hint="eastAsia"/>
          </w:rPr>
          <w:t>的</w:t>
        </w:r>
        <w:r>
          <w:rPr>
            <w:rFonts w:hint="eastAsia"/>
          </w:rPr>
          <w:t>polarity</w:t>
        </w:r>
      </w:ins>
    </w:p>
    <w:p w:rsidR="00834EB0" w:rsidRPr="00883C73" w:rsidRDefault="00834EB0" w:rsidP="00B56B86">
      <w:pPr>
        <w:pStyle w:val="40"/>
      </w:pPr>
      <w:r>
        <w:rPr>
          <w:rFonts w:hint="eastAsia"/>
        </w:rPr>
        <w:t>3.1.5</w:t>
      </w:r>
      <w:r>
        <w:rPr>
          <w:rFonts w:hint="eastAsia"/>
        </w:rPr>
        <w:t>局部</w:t>
      </w:r>
      <w:ins w:id="28" w:author="xbany" w:date="2023-04-18T10:06:00Z">
        <w:r w:rsidR="00275454">
          <w:rPr>
            <w:rFonts w:hint="eastAsia"/>
          </w:rPr>
          <w:t>地层单元</w:t>
        </w:r>
      </w:ins>
      <w:r>
        <w:rPr>
          <w:rFonts w:hint="eastAsia"/>
        </w:rPr>
        <w:t>厚度</w:t>
      </w:r>
    </w:p>
    <w:p w:rsidR="00834EB0" w:rsidRDefault="00642F25" w:rsidP="00834EB0">
      <w:pPr>
        <w:ind w:firstLine="480"/>
      </w:pPr>
      <w:ins w:id="29" w:author="xbany" w:date="2023-04-18T10:06:00Z">
        <w:r>
          <w:rPr>
            <w:rFonts w:hint="eastAsia"/>
          </w:rPr>
          <w:t>通过搜索与局部地层接触和下一个地层接触的局部切向的法向线的相交，计算地层单元的</w:t>
        </w:r>
      </w:ins>
      <w:ins w:id="30" w:author="xbany" w:date="2023-04-18T10:07:00Z">
        <w:r>
          <w:rPr>
            <w:rFonts w:hint="eastAsia"/>
          </w:rPr>
          <w:t>局部厚度，如图</w:t>
        </w:r>
        <w:r>
          <w:rPr>
            <w:rFonts w:hint="eastAsia"/>
          </w:rPr>
          <w:t>5.</w:t>
        </w:r>
        <w:r>
          <w:rPr>
            <w:rFonts w:hint="eastAsia"/>
          </w:rPr>
          <w:t>基于地层关系有</w:t>
        </w:r>
        <w:r>
          <w:rPr>
            <w:rFonts w:hint="eastAsia"/>
          </w:rPr>
          <w:t>3</w:t>
        </w:r>
        <w:r>
          <w:rPr>
            <w:rFonts w:hint="eastAsia"/>
          </w:rPr>
          <w:t>种可能：</w:t>
        </w:r>
      </w:ins>
    </w:p>
    <w:p w:rsidR="00EB5059" w:rsidRDefault="00EB5059" w:rsidP="00834EB0">
      <w:pPr>
        <w:ind w:firstLine="480"/>
        <w:rPr>
          <w:ins w:id="31" w:author="xbany" w:date="2023-04-18T10:07:00Z"/>
          <w:rFonts w:hint="eastAsia"/>
        </w:rPr>
      </w:pPr>
    </w:p>
    <w:p w:rsidR="00642F25" w:rsidRDefault="00642F25" w:rsidP="00834EB0">
      <w:pPr>
        <w:ind w:firstLine="480"/>
        <w:rPr>
          <w:ins w:id="32" w:author="xbany" w:date="2023-04-18T10:07:00Z"/>
          <w:rFonts w:hint="eastAsia"/>
        </w:rPr>
      </w:pPr>
      <w:ins w:id="33" w:author="xbany" w:date="2023-04-18T10:07:00Z">
        <w:r>
          <w:rPr>
            <w:rFonts w:hint="eastAsia"/>
          </w:rPr>
          <w:t>map2loop</w:t>
        </w:r>
        <w:r>
          <w:rPr>
            <w:rFonts w:hint="eastAsia"/>
          </w:rPr>
          <w:t>输出由如下元素组成：</w:t>
        </w:r>
      </w:ins>
    </w:p>
    <w:p w:rsidR="00642F25" w:rsidRDefault="00642F25" w:rsidP="00834EB0">
      <w:pPr>
        <w:ind w:firstLine="480"/>
        <w:rPr>
          <w:ins w:id="34" w:author="xbany" w:date="2023-04-18T10:07:00Z"/>
          <w:rFonts w:hint="eastAsia"/>
        </w:rPr>
      </w:pPr>
      <w:ins w:id="35" w:author="xbany" w:date="2023-04-18T10:07:00Z">
        <w:r>
          <w:rPr>
            <w:rFonts w:hint="eastAsia"/>
          </w:rPr>
          <w:t>1</w:t>
        </w:r>
        <w:r>
          <w:rPr>
            <w:rFonts w:hint="eastAsia"/>
          </w:rPr>
          <w:t>、</w:t>
        </w:r>
        <w:r w:rsidRPr="00D32522">
          <w:rPr>
            <w:rFonts w:hint="eastAsia"/>
            <w:i/>
          </w:rPr>
          <w:t>x,</w:t>
        </w:r>
        <w:r>
          <w:rPr>
            <w:rFonts w:hint="eastAsia"/>
            <w:i/>
          </w:rPr>
          <w:t xml:space="preserve"> </w:t>
        </w:r>
        <w:r w:rsidRPr="00D32522">
          <w:rPr>
            <w:rFonts w:hint="eastAsia"/>
            <w:i/>
          </w:rPr>
          <w:t>y,</w:t>
        </w:r>
        <w:r>
          <w:rPr>
            <w:rFonts w:hint="eastAsia"/>
            <w:i/>
          </w:rPr>
          <w:t xml:space="preserve"> </w:t>
        </w:r>
        <w:r w:rsidRPr="00D32522">
          <w:rPr>
            <w:rFonts w:hint="eastAsia"/>
            <w:i/>
          </w:rPr>
          <w:t>z</w:t>
        </w:r>
        <w:r>
          <w:rPr>
            <w:rFonts w:hint="eastAsia"/>
          </w:rPr>
          <w:t>点序列</w:t>
        </w:r>
      </w:ins>
    </w:p>
    <w:p w:rsidR="00642F25" w:rsidRDefault="00642F25" w:rsidP="00834EB0">
      <w:pPr>
        <w:ind w:firstLine="480"/>
        <w:rPr>
          <w:ins w:id="36" w:author="xbany" w:date="2023-04-18T10:08:00Z"/>
          <w:rFonts w:hint="eastAsia"/>
        </w:rPr>
      </w:pPr>
      <w:ins w:id="37" w:author="xbany" w:date="2023-04-18T10:07:00Z">
        <w:r>
          <w:rPr>
            <w:rFonts w:hint="eastAsia"/>
          </w:rPr>
          <w:lastRenderedPageBreak/>
          <w:t>2</w:t>
        </w:r>
        <w:r>
          <w:rPr>
            <w:rFonts w:hint="eastAsia"/>
          </w:rPr>
          <w:t>、各节点</w:t>
        </w:r>
      </w:ins>
      <w:ins w:id="38" w:author="xbany" w:date="2023-04-18T10:08:00Z">
        <w:r>
          <w:rPr>
            <w:rFonts w:hint="eastAsia"/>
          </w:rPr>
          <w:t>（有些做误差估计）</w:t>
        </w:r>
      </w:ins>
      <w:ins w:id="39" w:author="xbany" w:date="2023-04-18T10:07:00Z">
        <w:r>
          <w:rPr>
            <w:rFonts w:hint="eastAsia"/>
          </w:rPr>
          <w:t>的</w:t>
        </w:r>
      </w:ins>
      <w:ins w:id="40" w:author="xbany" w:date="2023-04-18T10:08:00Z">
        <w:r>
          <w:rPr>
            <w:rFonts w:hint="eastAsia"/>
          </w:rPr>
          <w:t>明显的、实际和最小的以及归一化的实际和最小厚度</w:t>
        </w:r>
      </w:ins>
    </w:p>
    <w:p w:rsidR="00642F25" w:rsidRPr="00642F25" w:rsidRDefault="00642F25" w:rsidP="00834EB0">
      <w:pPr>
        <w:ind w:firstLine="480"/>
      </w:pPr>
      <w:ins w:id="41" w:author="xbany" w:date="2023-04-18T10:08:00Z">
        <w:r>
          <w:rPr>
            <w:rFonts w:hint="eastAsia"/>
          </w:rPr>
          <w:t>3</w:t>
        </w:r>
        <w:r>
          <w:rPr>
            <w:rFonts w:hint="eastAsia"/>
          </w:rPr>
          <w:t>、所有地层单元的厚度列表</w:t>
        </w:r>
      </w:ins>
    </w:p>
    <w:p w:rsidR="00834EB0" w:rsidRDefault="00834EB0" w:rsidP="00B56B86">
      <w:pPr>
        <w:pStyle w:val="40"/>
      </w:pPr>
      <w:r>
        <w:rPr>
          <w:rFonts w:hint="eastAsia"/>
        </w:rPr>
        <w:t>3.1.6</w:t>
      </w:r>
      <w:r>
        <w:rPr>
          <w:rFonts w:hint="eastAsia"/>
        </w:rPr>
        <w:t>局部断层位移</w:t>
      </w:r>
      <w:ins w:id="42" w:author="xbany" w:date="2023-04-18T10:10:00Z">
        <w:r w:rsidR="00AA32FA">
          <w:rPr>
            <w:rFonts w:hint="eastAsia"/>
          </w:rPr>
          <w:t>(fault displacement)</w:t>
        </w:r>
      </w:ins>
    </w:p>
    <w:p w:rsidR="00834EB0" w:rsidRDefault="00F078A9" w:rsidP="00834EB0">
      <w:pPr>
        <w:ind w:firstLine="480"/>
        <w:rPr>
          <w:ins w:id="43" w:author="xbany" w:date="2023-04-18T10:11:00Z"/>
          <w:rFonts w:hint="eastAsia"/>
        </w:rPr>
      </w:pPr>
      <w:ins w:id="44" w:author="xbany" w:date="2023-04-18T10:12:00Z">
        <w:r>
          <w:rPr>
            <w:rFonts w:hint="eastAsia"/>
          </w:rPr>
          <w:t>根据可获取的数据，实施</w:t>
        </w:r>
        <w:r>
          <w:rPr>
            <w:rFonts w:hint="eastAsia"/>
          </w:rPr>
          <w:t>3</w:t>
        </w:r>
        <w:r>
          <w:rPr>
            <w:rFonts w:hint="eastAsia"/>
          </w:rPr>
          <w:t>种方法计算断层间的位移</w:t>
        </w:r>
      </w:ins>
      <w:ins w:id="45" w:author="xbany" w:date="2023-04-18T10:25:00Z">
        <w:r w:rsidR="00F404E6">
          <w:rPr>
            <w:rFonts w:hint="eastAsia"/>
          </w:rPr>
          <w:t>：</w:t>
        </w:r>
      </w:ins>
    </w:p>
    <w:p w:rsidR="00AA32FA" w:rsidRDefault="00F404E6" w:rsidP="00834EB0">
      <w:pPr>
        <w:ind w:firstLine="480"/>
        <w:rPr>
          <w:ins w:id="46" w:author="xbany" w:date="2023-04-18T10:11:00Z"/>
          <w:rFonts w:hint="eastAsia"/>
        </w:rPr>
      </w:pPr>
      <w:ins w:id="47" w:author="xbany" w:date="2023-04-18T10:25:00Z">
        <w:r>
          <w:rPr>
            <w:rFonts w:hint="eastAsia"/>
          </w:rPr>
          <w:t xml:space="preserve">(1) </w:t>
        </w:r>
      </w:ins>
      <w:ins w:id="48" w:author="xbany" w:date="2023-04-18T10:13:00Z">
        <w:r w:rsidR="00910D41">
          <w:rPr>
            <w:rFonts w:hint="eastAsia"/>
          </w:rPr>
          <w:t>断层位移的最完整分析是基于识别跨越一个断层的等量地层接触，然后两侧他们显著的偏移</w:t>
        </w:r>
        <w:r w:rsidR="00910D41">
          <w:rPr>
            <w:rFonts w:hint="eastAsia"/>
          </w:rPr>
          <w:t>(offset)</w:t>
        </w:r>
        <w:r w:rsidR="00910D41">
          <w:rPr>
            <w:rFonts w:hint="eastAsia"/>
          </w:rPr>
          <w:t>，见图</w:t>
        </w:r>
        <w:r w:rsidR="00910D41">
          <w:rPr>
            <w:rFonts w:hint="eastAsia"/>
          </w:rPr>
          <w:t>6a</w:t>
        </w:r>
        <w:r w:rsidR="00910D41">
          <w:rPr>
            <w:rFonts w:hint="eastAsia"/>
          </w:rPr>
          <w:t>的</w:t>
        </w:r>
        <w:r w:rsidR="00910D41">
          <w:rPr>
            <w:rFonts w:hint="eastAsia"/>
          </w:rPr>
          <w:t>D</w:t>
        </w:r>
        <w:r w:rsidR="00910D41" w:rsidRPr="00910D41">
          <w:rPr>
            <w:rFonts w:hint="eastAsia"/>
            <w:vertAlign w:val="subscript"/>
            <w:rPrChange w:id="49" w:author="xbany" w:date="2023-04-18T10:13:00Z">
              <w:rPr>
                <w:rFonts w:hint="eastAsia"/>
              </w:rPr>
            </w:rPrChange>
          </w:rPr>
          <w:t>a</w:t>
        </w:r>
        <w:r w:rsidR="00910D41">
          <w:rPr>
            <w:rFonts w:hint="eastAsia"/>
          </w:rPr>
          <w:t>，假设</w:t>
        </w:r>
      </w:ins>
      <w:ins w:id="50" w:author="xbany" w:date="2023-04-18T10:14:00Z">
        <w:r w:rsidR="00910D41">
          <w:rPr>
            <w:rFonts w:hint="eastAsia"/>
          </w:rPr>
          <w:t>断层不再移动。如果将断层位移与局部插值计算的整张地质图的</w:t>
        </w:r>
        <w:r w:rsidR="00910D41">
          <w:rPr>
            <w:rFonts w:hint="eastAsia"/>
          </w:rPr>
          <w:t>dip</w:t>
        </w:r>
        <w:r w:rsidR="00910D41">
          <w:rPr>
            <w:rFonts w:hint="eastAsia"/>
          </w:rPr>
          <w:t>与</w:t>
        </w:r>
        <w:r w:rsidR="00910D41">
          <w:rPr>
            <w:rFonts w:hint="eastAsia"/>
          </w:rPr>
          <w:t>azimuth</w:t>
        </w:r>
        <w:r w:rsidR="00910D41">
          <w:rPr>
            <w:rFonts w:hint="eastAsia"/>
          </w:rPr>
          <w:t>合并（</w:t>
        </w:r>
        <w:r w:rsidR="00910D41">
          <w:rPr>
            <w:rFonts w:hint="eastAsia"/>
          </w:rPr>
          <w:t>3.2.4</w:t>
        </w:r>
        <w:r w:rsidR="00910D41">
          <w:rPr>
            <w:rFonts w:hint="eastAsia"/>
          </w:rPr>
          <w:t>节）</w:t>
        </w:r>
      </w:ins>
      <w:ins w:id="51" w:author="xbany" w:date="2023-04-18T10:15:00Z">
        <w:r w:rsidR="00910D41">
          <w:rPr>
            <w:rFonts w:hint="eastAsia"/>
          </w:rPr>
          <w:t>，就知道了滑动矢量的方向，可以计算真实的断层偏移（图</w:t>
        </w:r>
        <w:r w:rsidR="00910D41">
          <w:rPr>
            <w:rFonts w:hint="eastAsia"/>
          </w:rPr>
          <w:t>5a</w:t>
        </w:r>
        <w:r w:rsidR="00910D41">
          <w:rPr>
            <w:rFonts w:hint="eastAsia"/>
          </w:rPr>
          <w:t>）。不幸的是滑动向量通常难以测量，很少记录在地质图中。</w:t>
        </w:r>
      </w:ins>
      <w:ins w:id="52" w:author="xbany" w:date="2023-04-18T10:16:00Z">
        <w:r w:rsidR="00910D41">
          <w:rPr>
            <w:rFonts w:hint="eastAsia"/>
          </w:rPr>
          <w:t>鉴于此，可以做个假设：滑动矢量是向下倾角</w:t>
        </w:r>
        <w:r w:rsidR="00910D41">
          <w:rPr>
            <w:rFonts w:hint="eastAsia"/>
          </w:rPr>
          <w:t>(down-dip, F</w:t>
        </w:r>
        <w:r w:rsidR="00910D41" w:rsidRPr="00910D41">
          <w:rPr>
            <w:rFonts w:hint="eastAsia"/>
            <w:vertAlign w:val="subscript"/>
            <w:rPrChange w:id="53" w:author="xbany" w:date="2023-04-18T10:16:00Z">
              <w:rPr>
                <w:rFonts w:hint="eastAsia"/>
              </w:rPr>
            </w:rPrChange>
          </w:rPr>
          <w:t>t</w:t>
        </w:r>
        <w:r w:rsidR="00910D41">
          <w:rPr>
            <w:rFonts w:hint="eastAsia"/>
          </w:rPr>
          <w:t>)</w:t>
        </w:r>
      </w:ins>
      <w:ins w:id="54" w:author="xbany" w:date="2023-04-18T10:17:00Z">
        <w:r w:rsidR="00910D41">
          <w:rPr>
            <w:rFonts w:hint="eastAsia"/>
          </w:rPr>
          <w:t>，然后基于层理倾角和接触与断层轨迹法向的点乘，计算断层位移，如下式：</w:t>
        </w:r>
      </w:ins>
    </w:p>
    <w:p w:rsidR="00AA32FA" w:rsidRDefault="00910D41" w:rsidP="00910D41">
      <w:pPr>
        <w:ind w:firstLine="480"/>
        <w:jc w:val="center"/>
        <w:pPrChange w:id="55" w:author="xbany" w:date="2023-04-18T10:18:00Z">
          <w:pPr>
            <w:ind w:firstLine="480"/>
          </w:pPr>
        </w:pPrChange>
      </w:pPr>
      <w:ins w:id="56" w:author="xbany" w:date="2023-04-18T10:17:00Z">
        <w:r>
          <w:rPr>
            <w:noProof/>
          </w:rPr>
          <w:drawing>
            <wp:inline distT="0" distB="0" distL="0" distR="0">
              <wp:extent cx="1159628" cy="216629"/>
              <wp:effectExtent l="19050" t="0" r="242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60992" cy="216884"/>
                      </a:xfrm>
                      <a:prstGeom prst="rect">
                        <a:avLst/>
                      </a:prstGeom>
                      <a:noFill/>
                      <a:ln w="9525">
                        <a:noFill/>
                        <a:miter lim="800000"/>
                        <a:headEnd/>
                        <a:tailEnd/>
                      </a:ln>
                    </pic:spPr>
                  </pic:pic>
                </a:graphicData>
              </a:graphic>
            </wp:inline>
          </w:drawing>
        </w:r>
      </w:ins>
    </w:p>
    <w:p w:rsidR="00EB5059" w:rsidRDefault="00741E99" w:rsidP="00834EB0">
      <w:pPr>
        <w:ind w:firstLine="480"/>
        <w:rPr>
          <w:ins w:id="57" w:author="xbany" w:date="2023-04-18T10:18:00Z"/>
          <w:rFonts w:hint="eastAsia"/>
        </w:rPr>
      </w:pPr>
      <w:ins w:id="58" w:author="xbany" w:date="2023-04-18T10:29:00Z">
        <w:r>
          <w:rPr>
            <w:rFonts w:hint="eastAsia"/>
          </w:rPr>
          <w:t>。。。。。。。</w:t>
        </w:r>
      </w:ins>
    </w:p>
    <w:p w:rsidR="00910D41" w:rsidRDefault="00C80479" w:rsidP="00834EB0">
      <w:pPr>
        <w:ind w:firstLine="480"/>
        <w:rPr>
          <w:ins w:id="59" w:author="xbany" w:date="2023-04-18T10:18:00Z"/>
          <w:rFonts w:hint="eastAsia"/>
        </w:rPr>
      </w:pPr>
      <w:ins w:id="60" w:author="xbany" w:date="2023-04-18T10:24:00Z">
        <w:r>
          <w:rPr>
            <w:rFonts w:hint="eastAsia"/>
          </w:rPr>
          <w:t xml:space="preserve">(2) </w:t>
        </w:r>
      </w:ins>
      <w:ins w:id="61" w:author="xbany" w:date="2023-04-18T10:30:00Z">
        <w:r w:rsidR="007F6E15">
          <w:rPr>
            <w:rFonts w:hint="eastAsia"/>
          </w:rPr>
          <w:t>断层</w:t>
        </w:r>
      </w:ins>
      <w:ins w:id="62" w:author="xbany" w:date="2023-04-18T10:18:00Z">
        <w:r w:rsidR="00A61834">
          <w:rPr>
            <w:rFonts w:hint="eastAsia"/>
          </w:rPr>
          <w:t>位移的另一种计算是通过比较跨越断层的地层偏移，因此如果</w:t>
        </w:r>
      </w:ins>
      <w:ins w:id="63" w:author="xbany" w:date="2023-04-18T10:19:00Z">
        <w:r w:rsidR="00A61834">
          <w:rPr>
            <w:rFonts w:hint="eastAsia"/>
          </w:rPr>
          <w:t>有从老到年轻的地层</w:t>
        </w:r>
        <w:r w:rsidR="00A61834">
          <w:rPr>
            <w:rFonts w:hint="eastAsia"/>
          </w:rPr>
          <w:t>C-B-A</w:t>
        </w:r>
        <w:r w:rsidR="00A61834">
          <w:rPr>
            <w:rFonts w:hint="eastAsia"/>
          </w:rPr>
          <w:t>，以及一个断层局部分离为单元</w:t>
        </w:r>
        <w:r w:rsidR="00A61834">
          <w:rPr>
            <w:rFonts w:hint="eastAsia"/>
          </w:rPr>
          <w:t>A</w:t>
        </w:r>
        <w:r w:rsidR="00A61834">
          <w:rPr>
            <w:rFonts w:hint="eastAsia"/>
          </w:rPr>
          <w:t>和单元</w:t>
        </w:r>
      </w:ins>
      <w:ins w:id="64" w:author="xbany" w:date="2023-04-18T10:20:00Z">
        <w:r w:rsidR="00A61834">
          <w:rPr>
            <w:rFonts w:hint="eastAsia"/>
          </w:rPr>
          <w:t>C</w:t>
        </w:r>
        <w:r w:rsidR="00A61834">
          <w:rPr>
            <w:rFonts w:hint="eastAsia"/>
          </w:rPr>
          <w:t>，然后可以假设偏移至少是单元</w:t>
        </w:r>
        <w:r w:rsidR="00A61834">
          <w:rPr>
            <w:rFonts w:hint="eastAsia"/>
          </w:rPr>
          <w:t>B</w:t>
        </w:r>
        <w:r w:rsidR="00A61834">
          <w:rPr>
            <w:rFonts w:hint="eastAsia"/>
          </w:rPr>
          <w:t>的厚度。因此，如果可以计算地层单元后（</w:t>
        </w:r>
        <w:r w:rsidR="00A61834">
          <w:rPr>
            <w:rFonts w:hint="eastAsia"/>
          </w:rPr>
          <w:t>3.1.5</w:t>
        </w:r>
        <w:r w:rsidR="00A61834">
          <w:rPr>
            <w:rFonts w:hint="eastAsia"/>
          </w:rPr>
          <w:t>节），然后计算最小偏移（图</w:t>
        </w:r>
      </w:ins>
      <w:ins w:id="65" w:author="xbany" w:date="2023-04-18T10:21:00Z">
        <w:r w:rsidR="00A61834">
          <w:rPr>
            <w:rFonts w:hint="eastAsia"/>
          </w:rPr>
          <w:t>5b</w:t>
        </w:r>
        <w:r w:rsidR="00A61834">
          <w:rPr>
            <w:rFonts w:hint="eastAsia"/>
          </w:rPr>
          <w:t>）</w:t>
        </w:r>
        <w:r w:rsidR="00A61834">
          <w:rPr>
            <w:rFonts w:hint="eastAsia"/>
          </w:rPr>
          <w:t>。如果对于相同地层，断层偏移相同的单元</w:t>
        </w:r>
        <w:r w:rsidR="00A61834">
          <w:rPr>
            <w:rFonts w:hint="eastAsia"/>
          </w:rPr>
          <w:t>A-A</w:t>
        </w:r>
        <w:r w:rsidR="00A61834">
          <w:rPr>
            <w:rFonts w:hint="eastAsia"/>
          </w:rPr>
          <w:t>，或者地层上为相邻单元</w:t>
        </w:r>
        <w:r w:rsidR="00A61834">
          <w:rPr>
            <w:rFonts w:hint="eastAsia"/>
          </w:rPr>
          <w:t>A-B</w:t>
        </w:r>
        <w:r w:rsidR="00A61834">
          <w:rPr>
            <w:rFonts w:hint="eastAsia"/>
          </w:rPr>
          <w:t>，保守估计最小移动为</w:t>
        </w:r>
        <w:r w:rsidR="00A61834">
          <w:rPr>
            <w:rFonts w:hint="eastAsia"/>
          </w:rPr>
          <w:t>0.</w:t>
        </w:r>
      </w:ins>
    </w:p>
    <w:p w:rsidR="00910D41" w:rsidRDefault="00C80479" w:rsidP="00834EB0">
      <w:pPr>
        <w:ind w:firstLine="480"/>
        <w:rPr>
          <w:ins w:id="66" w:author="xbany" w:date="2023-04-18T10:22:00Z"/>
          <w:rFonts w:hint="eastAsia"/>
        </w:rPr>
      </w:pPr>
      <w:ins w:id="67" w:author="xbany" w:date="2023-04-18T10:24:00Z">
        <w:r>
          <w:rPr>
            <w:rFonts w:hint="eastAsia"/>
          </w:rPr>
          <w:t xml:space="preserve">(3) </w:t>
        </w:r>
      </w:ins>
      <w:ins w:id="68" w:author="xbany" w:date="2023-04-18T10:30:00Z">
        <w:r w:rsidR="007F6E15">
          <w:rPr>
            <w:rFonts w:hint="eastAsia"/>
          </w:rPr>
          <w:t>断层厚度计算的第</w:t>
        </w:r>
        <w:r w:rsidR="007F6E15">
          <w:rPr>
            <w:rFonts w:hint="eastAsia"/>
          </w:rPr>
          <w:t>3</w:t>
        </w:r>
        <w:r w:rsidR="007F6E15">
          <w:rPr>
            <w:rFonts w:hint="eastAsia"/>
          </w:rPr>
          <w:t>种方法：</w:t>
        </w:r>
      </w:ins>
      <w:ins w:id="69" w:author="xbany" w:date="2023-04-18T10:22:00Z">
        <w:r w:rsidR="000C0A6C">
          <w:rPr>
            <w:rFonts w:hint="eastAsia"/>
          </w:rPr>
          <w:t>如果不能获取地层单元厚度，可以总是以</w:t>
        </w:r>
      </w:ins>
      <w:ins w:id="70" w:author="xbany" w:date="2023-04-18T10:23:00Z">
        <w:r w:rsidR="000C0A6C">
          <w:rPr>
            <w:rFonts w:hint="eastAsia"/>
          </w:rPr>
          <w:t>单元数目简单记录地层偏移（图</w:t>
        </w:r>
        <w:r w:rsidR="000C0A6C">
          <w:rPr>
            <w:rFonts w:hint="eastAsia"/>
          </w:rPr>
          <w:t>5b</w:t>
        </w:r>
        <w:r w:rsidR="000C0A6C">
          <w:rPr>
            <w:rFonts w:hint="eastAsia"/>
          </w:rPr>
          <w:t>）。</w:t>
        </w:r>
      </w:ins>
    </w:p>
    <w:p w:rsidR="00E5323C" w:rsidRDefault="000C0A6C" w:rsidP="00834EB0">
      <w:pPr>
        <w:ind w:firstLine="480"/>
      </w:pPr>
      <w:ins w:id="71" w:author="xbany" w:date="2023-04-18T10:23:00Z">
        <w:r w:rsidRPr="008625C4">
          <w:rPr>
            <w:rFonts w:hint="eastAsia"/>
            <w:highlight w:val="yellow"/>
            <w:rPrChange w:id="72" w:author="xbany" w:date="2023-04-18T10:29:00Z">
              <w:rPr>
                <w:rFonts w:hint="eastAsia"/>
              </w:rPr>
            </w:rPrChange>
          </w:rPr>
          <w:t>后</w:t>
        </w:r>
        <w:r w:rsidRPr="008625C4">
          <w:rPr>
            <w:rFonts w:hint="eastAsia"/>
            <w:highlight w:val="yellow"/>
            <w:rPrChange w:id="73" w:author="xbany" w:date="2023-04-18T10:29:00Z">
              <w:rPr>
                <w:rFonts w:hint="eastAsia"/>
              </w:rPr>
            </w:rPrChange>
          </w:rPr>
          <w:t>2</w:t>
        </w:r>
        <w:r w:rsidRPr="008625C4">
          <w:rPr>
            <w:rFonts w:hint="eastAsia"/>
            <w:highlight w:val="yellow"/>
            <w:rPrChange w:id="74" w:author="xbany" w:date="2023-04-18T10:29:00Z">
              <w:rPr>
                <w:rFonts w:hint="eastAsia"/>
              </w:rPr>
            </w:rPrChange>
          </w:rPr>
          <w:t>种计算方法</w:t>
        </w:r>
        <w:r>
          <w:rPr>
            <w:rFonts w:hint="eastAsia"/>
          </w:rPr>
          <w:t>在自动化工作流中没有使用，但为某地区</w:t>
        </w:r>
      </w:ins>
      <w:ins w:id="75" w:author="xbany" w:date="2023-04-18T10:24:00Z">
        <w:r>
          <w:rPr>
            <w:rFonts w:hint="eastAsia"/>
          </w:rPr>
          <w:t>内断层是最重要的建模提供了见解。</w:t>
        </w:r>
      </w:ins>
    </w:p>
    <w:p w:rsidR="00834EB0" w:rsidRDefault="00834EB0" w:rsidP="00834EB0">
      <w:pPr>
        <w:pStyle w:val="30"/>
      </w:pPr>
      <w:r>
        <w:rPr>
          <w:rFonts w:hint="eastAsia"/>
        </w:rPr>
        <w:t>3.2</w:t>
      </w:r>
      <w:r>
        <w:rPr>
          <w:rFonts w:hint="eastAsia"/>
        </w:rPr>
        <w:t>梯度输出</w:t>
      </w:r>
    </w:p>
    <w:p w:rsidR="00834EB0" w:rsidRDefault="00834EB0" w:rsidP="00834EB0">
      <w:pPr>
        <w:ind w:firstLine="480"/>
        <w:rPr>
          <w:ins w:id="76" w:author="xbany" w:date="2023-04-18T10:31:00Z"/>
          <w:rFonts w:hint="eastAsia"/>
        </w:rPr>
      </w:pPr>
      <w:r>
        <w:rPr>
          <w:rFonts w:hint="eastAsia"/>
        </w:rPr>
        <w:t>map2loop</w:t>
      </w:r>
      <w:r>
        <w:rPr>
          <w:rFonts w:hint="eastAsia"/>
        </w:rPr>
        <w:t>算法导出的</w:t>
      </w:r>
      <w:commentRangeStart w:id="77"/>
      <w:r>
        <w:rPr>
          <w:rFonts w:hint="eastAsia"/>
        </w:rPr>
        <w:t>第</w:t>
      </w:r>
      <w:r>
        <w:rPr>
          <w:rFonts w:hint="eastAsia"/>
        </w:rPr>
        <w:t>2</w:t>
      </w:r>
      <w:r>
        <w:rPr>
          <w:rFonts w:hint="eastAsia"/>
        </w:rPr>
        <w:t>类建模约束</w:t>
      </w:r>
      <w:commentRangeEnd w:id="77"/>
      <w:r w:rsidR="00AA32FA">
        <w:rPr>
          <w:rStyle w:val="aa"/>
        </w:rPr>
        <w:commentReference w:id="77"/>
      </w:r>
      <w:r>
        <w:rPr>
          <w:rFonts w:hint="eastAsia"/>
        </w:rPr>
        <w:t>是提供梯度数据。</w:t>
      </w:r>
    </w:p>
    <w:p w:rsidR="00193670" w:rsidRDefault="00193670" w:rsidP="00834EB0">
      <w:pPr>
        <w:ind w:firstLine="480"/>
      </w:pPr>
      <w:ins w:id="78" w:author="xbany" w:date="2023-04-18T10:31:00Z">
        <w:r>
          <w:rPr>
            <w:rFonts w:hint="eastAsia"/>
          </w:rPr>
          <w:t>梯度数据设置定义地质特征的局部方向的信息，诸如地层接触或断层的倾角。</w:t>
        </w:r>
      </w:ins>
    </w:p>
    <w:p w:rsidR="00834EB0" w:rsidRDefault="00834EB0" w:rsidP="00B56B86">
      <w:pPr>
        <w:pStyle w:val="40"/>
      </w:pPr>
      <w:r>
        <w:rPr>
          <w:rFonts w:hint="eastAsia"/>
        </w:rPr>
        <w:t>3.2.1</w:t>
      </w:r>
      <w:del w:id="79" w:author="xbany" w:date="2023-04-18T10:35:00Z">
        <w:r w:rsidDel="00405EF1">
          <w:rPr>
            <w:rFonts w:hint="eastAsia"/>
          </w:rPr>
          <w:delText xml:space="preserve"> </w:delText>
        </w:r>
      </w:del>
      <w:r>
        <w:rPr>
          <w:rFonts w:hint="eastAsia"/>
        </w:rPr>
        <w:t>层理方位</w:t>
      </w:r>
      <w:ins w:id="80" w:author="xbany" w:date="2023-04-18T10:12:00Z">
        <w:r w:rsidR="00E35392">
          <w:rPr>
            <w:rFonts w:hint="eastAsia"/>
          </w:rPr>
          <w:t>(Bedding Orientation)</w:t>
        </w:r>
      </w:ins>
    </w:p>
    <w:p w:rsidR="00193670" w:rsidRDefault="00193670" w:rsidP="009B41ED">
      <w:pPr>
        <w:ind w:firstLine="480"/>
        <w:rPr>
          <w:ins w:id="81" w:author="xbany" w:date="2023-04-18T10:31:00Z"/>
          <w:rFonts w:hint="eastAsia"/>
          <w:kern w:val="0"/>
        </w:rPr>
      </w:pPr>
      <w:ins w:id="82" w:author="xbany" w:date="2023-04-18T10:32:00Z">
        <w:r>
          <w:rPr>
            <w:rFonts w:hint="eastAsia"/>
            <w:kern w:val="0"/>
          </w:rPr>
          <w:t>map2loop</w:t>
        </w:r>
        <w:r>
          <w:rPr>
            <w:rFonts w:hint="eastAsia"/>
            <w:kern w:val="0"/>
          </w:rPr>
          <w:t>库生成的方向数据是从梯度和位置</w:t>
        </w:r>
        <w:r>
          <w:rPr>
            <w:rFonts w:hint="eastAsia"/>
            <w:kern w:val="0"/>
          </w:rPr>
          <w:t>的联合</w:t>
        </w:r>
        <w:r>
          <w:rPr>
            <w:rFonts w:hint="eastAsia"/>
            <w:kern w:val="0"/>
          </w:rPr>
          <w:t>源推导得到，特别是层理方向</w:t>
        </w:r>
      </w:ins>
      <w:ins w:id="83" w:author="xbany" w:date="2023-04-18T10:33:00Z">
        <w:r>
          <w:rPr>
            <w:rFonts w:hint="eastAsia"/>
            <w:kern w:val="0"/>
          </w:rPr>
          <w:t>点位</w:t>
        </w:r>
        <w:r>
          <w:rPr>
            <w:kern w:val="0"/>
          </w:rPr>
          <w:t>(</w:t>
        </w:r>
        <w:r>
          <w:rPr>
            <w:rFonts w:ascii="MTMI" w:hAnsi="MTMI" w:cs="MTMI"/>
            <w:kern w:val="0"/>
          </w:rPr>
          <w:t>x</w:t>
        </w:r>
        <w:r>
          <w:rPr>
            <w:kern w:val="0"/>
          </w:rPr>
          <w:t xml:space="preserve">, </w:t>
        </w:r>
        <w:r>
          <w:rPr>
            <w:rFonts w:ascii="MTMI" w:hAnsi="MTMI" w:cs="MTMI"/>
            <w:kern w:val="0"/>
          </w:rPr>
          <w:t>y</w:t>
        </w:r>
        <w:r>
          <w:rPr>
            <w:kern w:val="0"/>
          </w:rPr>
          <w:t>, dip, azimuth,</w:t>
        </w:r>
        <w:r>
          <w:rPr>
            <w:rFonts w:hint="eastAsia"/>
            <w:kern w:val="0"/>
          </w:rPr>
          <w:t xml:space="preserve"> </w:t>
        </w:r>
        <w:r>
          <w:rPr>
            <w:kern w:val="0"/>
          </w:rPr>
          <w:t>polarity; 2.4</w:t>
        </w:r>
        <w:r>
          <w:rPr>
            <w:rFonts w:hint="eastAsia"/>
            <w:kern w:val="0"/>
          </w:rPr>
          <w:t>节</w:t>
        </w:r>
        <w:r>
          <w:rPr>
            <w:kern w:val="0"/>
          </w:rPr>
          <w:t>)</w:t>
        </w:r>
        <w:r>
          <w:rPr>
            <w:rFonts w:hint="eastAsia"/>
            <w:kern w:val="0"/>
          </w:rPr>
          <w:t>，</w:t>
        </w:r>
        <w:r>
          <w:rPr>
            <w:rFonts w:hint="eastAsia"/>
            <w:kern w:val="0"/>
          </w:rPr>
          <w:t>DTM (z, 2.6</w:t>
        </w:r>
        <w:r>
          <w:rPr>
            <w:rFonts w:hint="eastAsia"/>
            <w:kern w:val="0"/>
          </w:rPr>
          <w:t>节</w:t>
        </w:r>
        <w:r>
          <w:rPr>
            <w:rFonts w:hint="eastAsia"/>
            <w:kern w:val="0"/>
          </w:rPr>
          <w:t>)</w:t>
        </w:r>
        <w:r>
          <w:rPr>
            <w:rFonts w:hint="eastAsia"/>
            <w:kern w:val="0"/>
          </w:rPr>
          <w:t>和地层年代</w:t>
        </w:r>
        <w:r>
          <w:rPr>
            <w:rFonts w:hint="eastAsia"/>
            <w:kern w:val="0"/>
          </w:rPr>
          <w:t>Polygon</w:t>
        </w:r>
        <w:r>
          <w:rPr>
            <w:rFonts w:hint="eastAsia"/>
            <w:kern w:val="0"/>
          </w:rPr>
          <w:lastRenderedPageBreak/>
          <w:t>层（</w:t>
        </w:r>
        <w:r>
          <w:rPr>
            <w:rFonts w:hint="eastAsia"/>
            <w:kern w:val="0"/>
          </w:rPr>
          <w:t>Unit, 2.1</w:t>
        </w:r>
      </w:ins>
      <w:ins w:id="84" w:author="xbany" w:date="2023-04-18T10:34:00Z">
        <w:r>
          <w:rPr>
            <w:rFonts w:hint="eastAsia"/>
            <w:kern w:val="0"/>
          </w:rPr>
          <w:t>节</w:t>
        </w:r>
        <w:r>
          <w:rPr>
            <w:rFonts w:hint="eastAsia"/>
            <w:kern w:val="0"/>
          </w:rPr>
          <w:t>）</w:t>
        </w:r>
        <w:r>
          <w:rPr>
            <w:rFonts w:hint="eastAsia"/>
            <w:kern w:val="0"/>
          </w:rPr>
          <w:t>。</w:t>
        </w:r>
      </w:ins>
    </w:p>
    <w:p w:rsidR="00193670" w:rsidRDefault="00193670" w:rsidP="00834EB0">
      <w:pPr>
        <w:ind w:firstLine="480"/>
        <w:rPr>
          <w:ins w:id="85" w:author="xbany" w:date="2023-04-18T10:34:00Z"/>
          <w:rFonts w:hint="eastAsia"/>
          <w:kern w:val="0"/>
        </w:rPr>
      </w:pPr>
    </w:p>
    <w:p w:rsidR="00F75E66" w:rsidRDefault="00F75E66" w:rsidP="00834EB0">
      <w:pPr>
        <w:ind w:firstLine="480"/>
        <w:rPr>
          <w:ins w:id="86" w:author="xbany" w:date="2023-04-18T10:34:00Z"/>
          <w:rFonts w:hint="eastAsia"/>
          <w:kern w:val="0"/>
        </w:rPr>
      </w:pPr>
    </w:p>
    <w:p w:rsidR="00193670" w:rsidRDefault="00193670" w:rsidP="00834EB0">
      <w:pPr>
        <w:ind w:firstLine="480"/>
        <w:rPr>
          <w:ins w:id="87" w:author="xbany" w:date="2023-04-18T10:34:00Z"/>
          <w:rFonts w:hint="eastAsia"/>
          <w:kern w:val="0"/>
        </w:rPr>
      </w:pPr>
    </w:p>
    <w:p w:rsidR="00834EB0" w:rsidRDefault="00834EB0" w:rsidP="00834EB0">
      <w:pPr>
        <w:ind w:firstLine="480"/>
      </w:pPr>
    </w:p>
    <w:p w:rsidR="00834EB0" w:rsidRDefault="00834EB0" w:rsidP="00B56B86">
      <w:pPr>
        <w:pStyle w:val="40"/>
      </w:pPr>
      <w:r>
        <w:rPr>
          <w:rFonts w:hint="eastAsia"/>
        </w:rPr>
        <w:t>3.2.2</w:t>
      </w:r>
      <w:del w:id="88" w:author="xbany" w:date="2023-04-18T10:35:00Z">
        <w:r w:rsidDel="00405EF1">
          <w:rPr>
            <w:rFonts w:hint="eastAsia"/>
          </w:rPr>
          <w:delText xml:space="preserve"> </w:delText>
        </w:r>
      </w:del>
      <w:r>
        <w:rPr>
          <w:rFonts w:hint="eastAsia"/>
        </w:rPr>
        <w:t>褶皱方位</w:t>
      </w:r>
    </w:p>
    <w:p w:rsidR="00834EB0" w:rsidRDefault="005444E4" w:rsidP="00834EB0">
      <w:pPr>
        <w:ind w:firstLine="480"/>
      </w:pPr>
      <w:r>
        <w:rPr>
          <w:rFonts w:hint="eastAsia"/>
        </w:rPr>
        <w:t>如果可获取</w:t>
      </w:r>
      <w:del w:id="89" w:author="xbany" w:date="2023-04-18T10:34:00Z">
        <w:r w:rsidDel="00396D51">
          <w:rPr>
            <w:rFonts w:hint="eastAsia"/>
          </w:rPr>
          <w:delText>fold axial traces</w:delText>
        </w:r>
      </w:del>
      <w:ins w:id="90" w:author="xbany" w:date="2023-04-18T10:34:00Z">
        <w:r w:rsidR="00396D51">
          <w:rPr>
            <w:rFonts w:hint="eastAsia"/>
          </w:rPr>
          <w:t>褶皱轴向轨迹</w:t>
        </w:r>
      </w:ins>
      <w:r>
        <w:rPr>
          <w:rFonts w:hint="eastAsia"/>
        </w:rPr>
        <w:t>数据，可提供额外的方向信息</w:t>
      </w:r>
      <w:del w:id="91" w:author="xbany" w:date="2023-04-18T10:35:00Z">
        <w:r w:rsidDel="00D3147D">
          <w:rPr>
            <w:rFonts w:hint="eastAsia"/>
          </w:rPr>
          <w:delText>直到</w:delText>
        </w:r>
      </w:del>
      <w:ins w:id="92" w:author="xbany" w:date="2023-04-18T10:35:00Z">
        <w:r w:rsidR="00D3147D">
          <w:rPr>
            <w:rFonts w:hint="eastAsia"/>
          </w:rPr>
          <w:t>，指导</w:t>
        </w:r>
      </w:ins>
      <w:r>
        <w:rPr>
          <w:rFonts w:hint="eastAsia"/>
        </w:rPr>
        <w:t>背斜</w:t>
      </w:r>
      <w:r>
        <w:rPr>
          <w:rFonts w:hint="eastAsia"/>
        </w:rPr>
        <w:t>-</w:t>
      </w:r>
      <w:r>
        <w:rPr>
          <w:rFonts w:hint="eastAsia"/>
        </w:rPr>
        <w:t>向斜几何建模。</w:t>
      </w:r>
    </w:p>
    <w:p w:rsidR="00834EB0" w:rsidRDefault="00834EB0" w:rsidP="00834EB0">
      <w:pPr>
        <w:ind w:firstLine="480"/>
        <w:rPr>
          <w:ins w:id="93" w:author="xbany" w:date="2023-04-18T10:34:00Z"/>
          <w:rFonts w:hint="eastAsia"/>
        </w:rPr>
      </w:pPr>
    </w:p>
    <w:p w:rsidR="00934963" w:rsidRPr="00D3147D" w:rsidRDefault="00934963" w:rsidP="00834EB0">
      <w:pPr>
        <w:ind w:firstLine="480"/>
      </w:pPr>
    </w:p>
    <w:p w:rsidR="00834EB0" w:rsidRDefault="00834EB0" w:rsidP="00B56B86">
      <w:pPr>
        <w:pStyle w:val="40"/>
      </w:pPr>
      <w:r>
        <w:rPr>
          <w:rFonts w:hint="eastAsia"/>
        </w:rPr>
        <w:t>3.2.3</w:t>
      </w:r>
      <w:del w:id="94" w:author="xbany" w:date="2023-04-18T10:35:00Z">
        <w:r w:rsidDel="00405EF1">
          <w:rPr>
            <w:rFonts w:hint="eastAsia"/>
          </w:rPr>
          <w:delText xml:space="preserve"> </w:delText>
        </w:r>
      </w:del>
      <w:r>
        <w:rPr>
          <w:rFonts w:hint="eastAsia"/>
        </w:rPr>
        <w:t>断层</w:t>
      </w:r>
      <w:del w:id="95" w:author="xbany" w:date="2023-04-18T10:39:00Z">
        <w:r w:rsidDel="0051537E">
          <w:rPr>
            <w:rFonts w:hint="eastAsia"/>
          </w:rPr>
          <w:delText>方位</w:delText>
        </w:r>
      </w:del>
      <w:ins w:id="96" w:author="xbany" w:date="2023-04-18T10:39:00Z">
        <w:r w:rsidR="0051537E">
          <w:rPr>
            <w:rFonts w:hint="eastAsia"/>
          </w:rPr>
          <w:t>方向</w:t>
        </w:r>
      </w:ins>
    </w:p>
    <w:p w:rsidR="00834EB0" w:rsidRDefault="0051537E" w:rsidP="00834EB0">
      <w:pPr>
        <w:ind w:firstLine="480"/>
      </w:pPr>
      <w:ins w:id="97" w:author="xbany" w:date="2023-04-18T10:38:00Z">
        <w:r>
          <w:rPr>
            <w:rFonts w:hint="eastAsia"/>
          </w:rPr>
          <w:t>如果可以获取断层方向数据，如数字化的</w:t>
        </w:r>
        <w:r>
          <w:rPr>
            <w:rFonts w:hint="eastAsia"/>
          </w:rPr>
          <w:t>dip</w:t>
        </w:r>
        <w:r>
          <w:rPr>
            <w:rFonts w:hint="eastAsia"/>
          </w:rPr>
          <w:t>或</w:t>
        </w:r>
        <w:r>
          <w:rPr>
            <w:rFonts w:hint="eastAsia"/>
          </w:rPr>
          <w:t>azimuth</w:t>
        </w:r>
        <w:r>
          <w:rPr>
            <w:rFonts w:hint="eastAsia"/>
          </w:rPr>
          <w:t>（如</w:t>
        </w:r>
        <w:r>
          <w:rPr>
            <w:rFonts w:hint="eastAsia"/>
          </w:rPr>
          <w:t>dip=75, azimuth=055</w:t>
        </w:r>
      </w:ins>
      <w:ins w:id="98" w:author="xbany" w:date="2023-04-18T10:39:00Z">
        <w:r>
          <w:rPr>
            <w:rFonts w:hint="eastAsia"/>
          </w:rPr>
          <w:t>）</w:t>
        </w:r>
        <w:r>
          <w:rPr>
            <w:rFonts w:hint="eastAsia"/>
          </w:rPr>
          <w:t>或以文本形式（），可以构建和存储断层方向。</w:t>
        </w:r>
      </w:ins>
    </w:p>
    <w:p w:rsidR="00834EB0" w:rsidRDefault="00834EB0" w:rsidP="00834EB0">
      <w:pPr>
        <w:ind w:firstLine="480"/>
        <w:rPr>
          <w:ins w:id="99" w:author="xbany" w:date="2023-04-18T10:39:00Z"/>
          <w:rFonts w:hint="eastAsia"/>
        </w:rPr>
      </w:pPr>
    </w:p>
    <w:p w:rsidR="006D7FCF" w:rsidRDefault="006D7FCF" w:rsidP="00834EB0">
      <w:pPr>
        <w:ind w:firstLine="480"/>
        <w:rPr>
          <w:ins w:id="100" w:author="xbany" w:date="2023-04-18T10:39:00Z"/>
          <w:rFonts w:hint="eastAsia"/>
        </w:rPr>
      </w:pPr>
      <w:ins w:id="101" w:author="xbany" w:date="2023-04-18T10:39:00Z">
        <w:r>
          <w:rPr>
            <w:rFonts w:hint="eastAsia"/>
          </w:rPr>
          <w:t>对于各断层</w:t>
        </w:r>
        <w:r>
          <w:rPr>
            <w:rFonts w:hint="eastAsia"/>
          </w:rPr>
          <w:t>, map2loop</w:t>
        </w:r>
        <w:r>
          <w:rPr>
            <w:rFonts w:hint="eastAsia"/>
          </w:rPr>
          <w:t>输出如下元素：</w:t>
        </w:r>
      </w:ins>
    </w:p>
    <w:p w:rsidR="006D7FCF" w:rsidRDefault="006D7FCF" w:rsidP="00834EB0">
      <w:pPr>
        <w:ind w:firstLine="480"/>
        <w:rPr>
          <w:ins w:id="102" w:author="xbany" w:date="2023-04-18T10:39:00Z"/>
          <w:rFonts w:hint="eastAsia"/>
        </w:rPr>
      </w:pPr>
      <w:ins w:id="103" w:author="xbany" w:date="2023-04-18T10:39:00Z">
        <w:r>
          <w:rPr>
            <w:rFonts w:hint="eastAsia"/>
          </w:rPr>
          <w:t>1</w:t>
        </w:r>
        <w:r>
          <w:rPr>
            <w:rFonts w:hint="eastAsia"/>
          </w:rPr>
          <w:t>、断层起始点的</w:t>
        </w:r>
        <w:r>
          <w:rPr>
            <w:rFonts w:hint="eastAsia"/>
          </w:rPr>
          <w:t>xyz</w:t>
        </w:r>
        <w:r>
          <w:rPr>
            <w:rFonts w:hint="eastAsia"/>
          </w:rPr>
          <w:t>坐标</w:t>
        </w:r>
      </w:ins>
    </w:p>
    <w:p w:rsidR="006D7FCF" w:rsidRPr="006D7FCF" w:rsidRDefault="006D7FCF" w:rsidP="00834EB0">
      <w:pPr>
        <w:ind w:firstLine="480"/>
      </w:pPr>
      <w:ins w:id="104" w:author="xbany" w:date="2023-04-18T10:39:00Z">
        <w:r>
          <w:rPr>
            <w:rFonts w:hint="eastAsia"/>
          </w:rPr>
          <w:t>2</w:t>
        </w:r>
        <w:r>
          <w:rPr>
            <w:rFonts w:hint="eastAsia"/>
          </w:rPr>
          <w:t>、各</w:t>
        </w:r>
      </w:ins>
      <w:ins w:id="105" w:author="xbany" w:date="2023-04-18T10:40:00Z">
        <w:r>
          <w:rPr>
            <w:rFonts w:hint="eastAsia"/>
          </w:rPr>
          <w:t>位置的</w:t>
        </w:r>
        <w:r>
          <w:rPr>
            <w:rFonts w:hint="eastAsia"/>
          </w:rPr>
          <w:t>dip-azimuth</w:t>
        </w:r>
        <w:r>
          <w:rPr>
            <w:rFonts w:hint="eastAsia"/>
          </w:rPr>
          <w:t>对</w:t>
        </w:r>
      </w:ins>
    </w:p>
    <w:p w:rsidR="00834EB0" w:rsidRDefault="00834EB0" w:rsidP="00B56B86">
      <w:pPr>
        <w:pStyle w:val="40"/>
      </w:pPr>
      <w:r>
        <w:rPr>
          <w:rFonts w:hint="eastAsia"/>
        </w:rPr>
        <w:t>3.2.4</w:t>
      </w:r>
      <w:r>
        <w:rPr>
          <w:rFonts w:hint="eastAsia"/>
        </w:rPr>
        <w:t>插值的</w:t>
      </w:r>
      <w:del w:id="106" w:author="xbany" w:date="2023-04-18T10:40:00Z">
        <w:r w:rsidDel="00DB3AE5">
          <w:rPr>
            <w:rFonts w:hint="eastAsia"/>
          </w:rPr>
          <w:delText>方位</w:delText>
        </w:r>
      </w:del>
      <w:ins w:id="107" w:author="xbany" w:date="2023-04-18T10:40:00Z">
        <w:r w:rsidR="00DB3AE5">
          <w:rPr>
            <w:rFonts w:hint="eastAsia"/>
          </w:rPr>
          <w:t>方向</w:t>
        </w:r>
      </w:ins>
      <w:r>
        <w:rPr>
          <w:rFonts w:hint="eastAsia"/>
        </w:rPr>
        <w:t>场</w:t>
      </w:r>
    </w:p>
    <w:p w:rsidR="00834EB0" w:rsidRDefault="00386D92" w:rsidP="00834EB0">
      <w:pPr>
        <w:ind w:firstLine="480"/>
      </w:pPr>
      <w:ins w:id="108" w:author="xbany" w:date="2023-04-18T10:40:00Z">
        <w:r>
          <w:rPr>
            <w:rFonts w:hint="eastAsia"/>
          </w:rPr>
          <w:t>从地区图范围内的层理</w:t>
        </w:r>
      </w:ins>
      <w:ins w:id="109" w:author="xbany" w:date="2023-04-18T10:41:00Z">
        <w:r>
          <w:rPr>
            <w:rFonts w:hint="eastAsia"/>
          </w:rPr>
          <w:t>获取倾角的计算是</w:t>
        </w:r>
        <w:r>
          <w:rPr>
            <w:rFonts w:hint="eastAsia"/>
          </w:rPr>
          <w:t>map2loop</w:t>
        </w:r>
        <w:r>
          <w:rPr>
            <w:rFonts w:hint="eastAsia"/>
          </w:rPr>
          <w:t>库的重要方面，为计算重要信息，如地层单元厚度（</w:t>
        </w:r>
        <w:r>
          <w:rPr>
            <w:rFonts w:hint="eastAsia"/>
          </w:rPr>
          <w:t>3.1.5</w:t>
        </w:r>
        <w:r>
          <w:rPr>
            <w:rFonts w:hint="eastAsia"/>
          </w:rPr>
          <w:t>节），断层偏移（</w:t>
        </w:r>
        <w:r>
          <w:rPr>
            <w:rFonts w:hint="eastAsia"/>
          </w:rPr>
          <w:t>3.1.6</w:t>
        </w:r>
        <w:r>
          <w:rPr>
            <w:rFonts w:hint="eastAsia"/>
          </w:rPr>
          <w:t>节）和任意</w:t>
        </w:r>
      </w:ins>
      <w:ins w:id="110" w:author="xbany" w:date="2023-04-18T10:42:00Z">
        <w:r>
          <w:rPr>
            <w:rFonts w:hint="eastAsia"/>
          </w:rPr>
          <w:t>位置处的基础的倾角，是必须的前提。</w:t>
        </w:r>
      </w:ins>
    </w:p>
    <w:p w:rsidR="00834EB0" w:rsidRDefault="00834EB0" w:rsidP="00834EB0">
      <w:pPr>
        <w:ind w:firstLine="480"/>
      </w:pPr>
    </w:p>
    <w:p w:rsidR="00834EB0" w:rsidRDefault="00834EB0" w:rsidP="00834EB0">
      <w:pPr>
        <w:pStyle w:val="30"/>
      </w:pPr>
      <w:r>
        <w:rPr>
          <w:rFonts w:hint="eastAsia"/>
        </w:rPr>
        <w:t>3.3</w:t>
      </w:r>
      <w:r>
        <w:rPr>
          <w:rFonts w:hint="eastAsia"/>
        </w:rPr>
        <w:t>拓扑输出</w:t>
      </w:r>
    </w:p>
    <w:p w:rsidR="00834EB0" w:rsidRDefault="00834EB0" w:rsidP="00834EB0">
      <w:pPr>
        <w:ind w:firstLine="480"/>
      </w:pPr>
      <w:r>
        <w:rPr>
          <w:rFonts w:hint="eastAsia"/>
        </w:rPr>
        <w:t>map2model</w:t>
      </w:r>
      <w:r>
        <w:rPr>
          <w:rFonts w:hint="eastAsia"/>
        </w:rPr>
        <w:t>导出的</w:t>
      </w:r>
      <w:commentRangeStart w:id="111"/>
      <w:r>
        <w:rPr>
          <w:rFonts w:hint="eastAsia"/>
        </w:rPr>
        <w:t>第</w:t>
      </w:r>
      <w:r>
        <w:rPr>
          <w:rFonts w:hint="eastAsia"/>
        </w:rPr>
        <w:t>3</w:t>
      </w:r>
      <w:r>
        <w:rPr>
          <w:rFonts w:hint="eastAsia"/>
        </w:rPr>
        <w:t>类建模约束</w:t>
      </w:r>
      <w:commentRangeEnd w:id="111"/>
      <w:r w:rsidR="00BC6725">
        <w:rPr>
          <w:rStyle w:val="aa"/>
        </w:rPr>
        <w:commentReference w:id="111"/>
      </w:r>
      <w:r>
        <w:rPr>
          <w:rFonts w:hint="eastAsia"/>
        </w:rPr>
        <w:t>是提供地质图层的时空拓扑。具体地，创建网络图，显示建模区域内</w:t>
      </w:r>
      <w:ins w:id="112" w:author="xbany" w:date="2023-04-18T10:26:00Z">
        <w:r w:rsidR="00F56C16">
          <w:rPr>
            <w:rFonts w:hint="eastAsia"/>
          </w:rPr>
          <w:t>地层</w:t>
        </w:r>
      </w:ins>
      <w:r>
        <w:rPr>
          <w:rFonts w:hint="eastAsia"/>
        </w:rPr>
        <w:t>单元</w:t>
      </w:r>
      <w:del w:id="113" w:author="xbany" w:date="2023-04-18T10:26:00Z">
        <w:r w:rsidDel="00F56C16">
          <w:rPr>
            <w:rFonts w:hint="eastAsia"/>
          </w:rPr>
          <w:delText>(units)</w:delText>
        </w:r>
      </w:del>
      <w:r>
        <w:rPr>
          <w:rFonts w:hint="eastAsia"/>
        </w:rPr>
        <w:t>的层序关系、断层间的关系网络图以及显示某断层是否切割一个</w:t>
      </w:r>
      <w:del w:id="114" w:author="xbany" w:date="2023-04-18T10:26:00Z">
        <w:r w:rsidDel="00F56C16">
          <w:rPr>
            <w:rFonts w:hint="eastAsia"/>
          </w:rPr>
          <w:delText>Unit</w:delText>
        </w:r>
      </w:del>
      <w:ins w:id="115" w:author="xbany" w:date="2023-04-18T10:26:00Z">
        <w:r w:rsidR="00F56C16">
          <w:rPr>
            <w:rFonts w:hint="eastAsia"/>
          </w:rPr>
          <w:t>地层单元</w:t>
        </w:r>
      </w:ins>
      <w:r>
        <w:rPr>
          <w:rFonts w:hint="eastAsia"/>
        </w:rPr>
        <w:t>或</w:t>
      </w:r>
      <w:ins w:id="116" w:author="xbany" w:date="2023-04-18T10:26:00Z">
        <w:r w:rsidR="00F56C16">
          <w:rPr>
            <w:rFonts w:hint="eastAsia"/>
          </w:rPr>
          <w:t>地层群</w:t>
        </w:r>
        <w:r w:rsidR="00F56C16">
          <w:rPr>
            <w:rFonts w:hint="eastAsia"/>
          </w:rPr>
          <w:t>(</w:t>
        </w:r>
      </w:ins>
      <w:r>
        <w:rPr>
          <w:rFonts w:hint="eastAsia"/>
        </w:rPr>
        <w:t>Group</w:t>
      </w:r>
      <w:ins w:id="117" w:author="xbany" w:date="2023-04-18T10:26:00Z">
        <w:r w:rsidR="00F56C16">
          <w:rPr>
            <w:rFonts w:hint="eastAsia"/>
          </w:rPr>
          <w:t>)</w:t>
        </w:r>
      </w:ins>
      <w:r>
        <w:rPr>
          <w:rFonts w:hint="eastAsia"/>
        </w:rPr>
        <w:t>的关系列表。</w:t>
      </w:r>
    </w:p>
    <w:p w:rsidR="00834EB0" w:rsidRDefault="00834EB0" w:rsidP="00B56B86">
      <w:pPr>
        <w:pStyle w:val="40"/>
      </w:pPr>
      <w:r>
        <w:rPr>
          <w:rFonts w:hint="eastAsia"/>
        </w:rPr>
        <w:t>3.3.1</w:t>
      </w:r>
      <w:r>
        <w:rPr>
          <w:rFonts w:hint="eastAsia"/>
        </w:rPr>
        <w:t>局部</w:t>
      </w:r>
      <w:del w:id="118" w:author="xbany" w:date="2023-04-18T10:44:00Z">
        <w:r w:rsidDel="009D5F6B">
          <w:rPr>
            <w:rFonts w:hint="eastAsia"/>
          </w:rPr>
          <w:delText>层序</w:delText>
        </w:r>
      </w:del>
      <w:ins w:id="119" w:author="xbany" w:date="2023-04-18T10:44:00Z">
        <w:r w:rsidR="009D5F6B">
          <w:rPr>
            <w:rFonts w:hint="eastAsia"/>
          </w:rPr>
          <w:t>地层</w:t>
        </w:r>
      </w:ins>
    </w:p>
    <w:p w:rsidR="00834EB0" w:rsidRDefault="00834EB0" w:rsidP="00834EB0">
      <w:pPr>
        <w:ind w:firstLine="480"/>
      </w:pPr>
      <w:r>
        <w:rPr>
          <w:rFonts w:hint="eastAsia"/>
        </w:rPr>
        <w:t>map2loop</w:t>
      </w:r>
      <w:r>
        <w:rPr>
          <w:rFonts w:hint="eastAsia"/>
        </w:rPr>
        <w:t>使用</w:t>
      </w:r>
      <w:r>
        <w:rPr>
          <w:rFonts w:hint="eastAsia"/>
        </w:rPr>
        <w:t>map2model C++</w:t>
      </w:r>
      <w:r>
        <w:rPr>
          <w:rFonts w:hint="eastAsia"/>
        </w:rPr>
        <w:t>库，从地质图提取</w:t>
      </w:r>
      <w:del w:id="120" w:author="xbany" w:date="2023-04-18T10:26:00Z">
        <w:r w:rsidDel="00F56C16">
          <w:rPr>
            <w:rFonts w:hint="eastAsia"/>
          </w:rPr>
          <w:delText>当地</w:delText>
        </w:r>
      </w:del>
      <w:ins w:id="121" w:author="xbany" w:date="2023-04-18T10:26:00Z">
        <w:r w:rsidR="00F56C16">
          <w:rPr>
            <w:rFonts w:hint="eastAsia"/>
          </w:rPr>
          <w:t>局部</w:t>
        </w:r>
      </w:ins>
      <w:r>
        <w:rPr>
          <w:rFonts w:hint="eastAsia"/>
        </w:rPr>
        <w:t>层序、构造和侵入关系。</w:t>
      </w:r>
      <w:r>
        <w:rPr>
          <w:rFonts w:hint="eastAsia"/>
        </w:rPr>
        <w:t>map2model</w:t>
      </w:r>
      <w:r>
        <w:rPr>
          <w:rFonts w:hint="eastAsia"/>
        </w:rPr>
        <w:t>使用</w:t>
      </w:r>
      <w:r>
        <w:rPr>
          <w:rFonts w:hint="eastAsia"/>
        </w:rPr>
        <w:t>map2loop</w:t>
      </w:r>
      <w:r>
        <w:rPr>
          <w:rFonts w:hint="eastAsia"/>
        </w:rPr>
        <w:t>提供的</w:t>
      </w:r>
      <w:r>
        <w:rPr>
          <w:rFonts w:hint="eastAsia"/>
        </w:rPr>
        <w:t>2</w:t>
      </w:r>
      <w:r>
        <w:rPr>
          <w:rFonts w:hint="eastAsia"/>
        </w:rPr>
        <w:t>个图层：</w:t>
      </w:r>
      <w:del w:id="122" w:author="xbany" w:date="2023-04-18T10:26:00Z">
        <w:r w:rsidDel="00F56C16">
          <w:rPr>
            <w:rFonts w:hint="eastAsia"/>
          </w:rPr>
          <w:delText>层序</w:delText>
        </w:r>
      </w:del>
      <w:ins w:id="123" w:author="xbany" w:date="2023-04-18T10:26:00Z">
        <w:r w:rsidR="00F56C16">
          <w:rPr>
            <w:rFonts w:hint="eastAsia"/>
          </w:rPr>
          <w:t>地层</w:t>
        </w:r>
      </w:ins>
      <w:r>
        <w:rPr>
          <w:rFonts w:hint="eastAsia"/>
        </w:rPr>
        <w:t>年代</w:t>
      </w:r>
      <w:r>
        <w:rPr>
          <w:rFonts w:hint="eastAsia"/>
        </w:rPr>
        <w:t>Polygon</w:t>
      </w:r>
      <w:r>
        <w:rPr>
          <w:rFonts w:hint="eastAsia"/>
        </w:rPr>
        <w:t>层（</w:t>
      </w:r>
      <w:r>
        <w:rPr>
          <w:rFonts w:hint="eastAsia"/>
        </w:rPr>
        <w:t>2.1</w:t>
      </w:r>
      <w:r>
        <w:rPr>
          <w:rFonts w:hint="eastAsia"/>
        </w:rPr>
        <w:t>节）</w:t>
      </w:r>
      <w:r>
        <w:rPr>
          <w:rFonts w:hint="eastAsia"/>
        </w:rPr>
        <w:lastRenderedPageBreak/>
        <w:t>与断层</w:t>
      </w:r>
      <w:r>
        <w:rPr>
          <w:rFonts w:hint="eastAsia"/>
        </w:rPr>
        <w:t>Polyline</w:t>
      </w:r>
      <w:r>
        <w:rPr>
          <w:rFonts w:hint="eastAsia"/>
        </w:rPr>
        <w:t>层（</w:t>
      </w:r>
      <w:r>
        <w:rPr>
          <w:rFonts w:hint="eastAsia"/>
        </w:rPr>
        <w:t>2.2</w:t>
      </w:r>
      <w:r>
        <w:rPr>
          <w:rFonts w:hint="eastAsia"/>
        </w:rPr>
        <w:t>节）。</w:t>
      </w:r>
    </w:p>
    <w:p w:rsidR="003B0504" w:rsidRDefault="003B0504" w:rsidP="003B0504">
      <w:pPr>
        <w:ind w:firstLine="480"/>
        <w:jc w:val="center"/>
      </w:pPr>
      <w:r>
        <w:rPr>
          <w:rFonts w:hint="eastAsia"/>
        </w:rPr>
        <w:t>------------------------------------------------------------</w:t>
      </w:r>
    </w:p>
    <w:p w:rsidR="00834EB0" w:rsidRDefault="00834EB0" w:rsidP="00834EB0">
      <w:pPr>
        <w:ind w:firstLine="480"/>
        <w:jc w:val="center"/>
      </w:pPr>
      <w:r>
        <w:rPr>
          <w:rFonts w:hint="eastAsia"/>
        </w:rPr>
        <w:t>图</w:t>
      </w:r>
      <w:r>
        <w:rPr>
          <w:rFonts w:hint="eastAsia"/>
        </w:rPr>
        <w:t>6</w:t>
      </w:r>
    </w:p>
    <w:p w:rsidR="00834EB0" w:rsidRDefault="00834EB0" w:rsidP="00834EB0">
      <w:pPr>
        <w:ind w:firstLine="480"/>
      </w:pPr>
      <w:r>
        <w:rPr>
          <w:rFonts w:hint="eastAsia"/>
        </w:rPr>
        <w:t>map2loop</w:t>
      </w:r>
      <w:r>
        <w:rPr>
          <w:rFonts w:hint="eastAsia"/>
        </w:rPr>
        <w:t>的输出是</w:t>
      </w:r>
      <w:del w:id="124" w:author="xbany" w:date="2023-04-18T10:28:00Z">
        <w:r w:rsidDel="0032712A">
          <w:rPr>
            <w:rFonts w:hint="eastAsia"/>
          </w:rPr>
          <w:delText>层序</w:delText>
        </w:r>
      </w:del>
      <w:ins w:id="125" w:author="xbany" w:date="2023-04-18T10:28:00Z">
        <w:r w:rsidR="0032712A">
          <w:rPr>
            <w:rFonts w:hint="eastAsia"/>
          </w:rPr>
          <w:t>地层列</w:t>
        </w:r>
      </w:ins>
      <w:r>
        <w:rPr>
          <w:rFonts w:hint="eastAsia"/>
        </w:rPr>
        <w:t>表</w:t>
      </w:r>
      <w:r>
        <w:rPr>
          <w:rFonts w:hint="eastAsia"/>
        </w:rPr>
        <w:t>(csv</w:t>
      </w:r>
      <w:r>
        <w:rPr>
          <w:rFonts w:hint="eastAsia"/>
        </w:rPr>
        <w:t>格式</w:t>
      </w:r>
      <w:r>
        <w:rPr>
          <w:rFonts w:hint="eastAsia"/>
        </w:rPr>
        <w:t>)</w:t>
      </w:r>
      <w:r>
        <w:rPr>
          <w:rFonts w:hint="eastAsia"/>
        </w:rPr>
        <w:t>，定义</w:t>
      </w:r>
      <w:del w:id="126" w:author="xbany" w:date="2023-04-18T10:28:00Z">
        <w:r w:rsidDel="0032712A">
          <w:rPr>
            <w:rFonts w:hint="eastAsia"/>
          </w:rPr>
          <w:delText>Unit</w:delText>
        </w:r>
      </w:del>
      <w:ins w:id="127" w:author="xbany" w:date="2023-04-18T10:28:00Z">
        <w:r w:rsidR="0032712A">
          <w:rPr>
            <w:rFonts w:hint="eastAsia"/>
          </w:rPr>
          <w:t>地层单元</w:t>
        </w:r>
      </w:ins>
      <w:r>
        <w:rPr>
          <w:rFonts w:hint="eastAsia"/>
        </w:rPr>
        <w:t>与</w:t>
      </w:r>
      <w:del w:id="128" w:author="xbany" w:date="2023-04-18T10:28:00Z">
        <w:r w:rsidDel="0032712A">
          <w:rPr>
            <w:rFonts w:hint="eastAsia"/>
          </w:rPr>
          <w:delText>Group</w:delText>
        </w:r>
      </w:del>
      <w:ins w:id="129" w:author="xbany" w:date="2023-04-18T10:28:00Z">
        <w:r w:rsidR="0032712A">
          <w:rPr>
            <w:rFonts w:hint="eastAsia"/>
          </w:rPr>
          <w:t>地层群</w:t>
        </w:r>
      </w:ins>
      <w:r>
        <w:rPr>
          <w:rFonts w:hint="eastAsia"/>
        </w:rPr>
        <w:t>的顺序，以及一个表格（哪个</w:t>
      </w:r>
      <w:del w:id="130" w:author="xbany" w:date="2023-04-18T10:28:00Z">
        <w:r w:rsidDel="0032712A">
          <w:rPr>
            <w:rFonts w:hint="eastAsia"/>
          </w:rPr>
          <w:delText>groups</w:delText>
        </w:r>
      </w:del>
      <w:ins w:id="131" w:author="xbany" w:date="2023-04-18T10:28:00Z">
        <w:r w:rsidR="0032712A">
          <w:rPr>
            <w:rFonts w:hint="eastAsia"/>
          </w:rPr>
          <w:t>群</w:t>
        </w:r>
      </w:ins>
      <w:r>
        <w:rPr>
          <w:rFonts w:hint="eastAsia"/>
        </w:rPr>
        <w:t>形成待插值的</w:t>
      </w:r>
      <w:del w:id="132" w:author="xbany" w:date="2023-04-18T10:28:00Z">
        <w:r w:rsidDel="0032712A">
          <w:rPr>
            <w:rFonts w:hint="eastAsia"/>
          </w:rPr>
          <w:delText>super-group</w:delText>
        </w:r>
      </w:del>
      <w:ins w:id="133" w:author="xbany" w:date="2023-04-18T10:28:00Z">
        <w:r w:rsidR="0032712A">
          <w:rPr>
            <w:rFonts w:hint="eastAsia"/>
          </w:rPr>
          <w:t>超群</w:t>
        </w:r>
      </w:ins>
      <w:r>
        <w:rPr>
          <w:rFonts w:hint="eastAsia"/>
        </w:rPr>
        <w:t>）。</w:t>
      </w:r>
    </w:p>
    <w:p w:rsidR="00834EB0" w:rsidRPr="007A1AFF" w:rsidRDefault="00834EB0" w:rsidP="00B56B86">
      <w:pPr>
        <w:pStyle w:val="40"/>
      </w:pPr>
      <w:r>
        <w:rPr>
          <w:rFonts w:hint="eastAsia"/>
        </w:rPr>
        <w:t>3.3.2</w:t>
      </w:r>
      <w:r>
        <w:rPr>
          <w:rFonts w:hint="eastAsia"/>
        </w:rPr>
        <w:t>断层</w:t>
      </w:r>
      <w:r>
        <w:rPr>
          <w:rFonts w:hint="eastAsia"/>
        </w:rPr>
        <w:t>-</w:t>
      </w:r>
      <w:r>
        <w:rPr>
          <w:rFonts w:hint="eastAsia"/>
        </w:rPr>
        <w:t>断层关系</w:t>
      </w:r>
    </w:p>
    <w:p w:rsidR="00834EB0" w:rsidRDefault="00834EB0" w:rsidP="00834EB0">
      <w:pPr>
        <w:ind w:firstLine="480"/>
      </w:pPr>
    </w:p>
    <w:p w:rsidR="00834EB0" w:rsidRPr="0054787C" w:rsidRDefault="00834EB0" w:rsidP="00B56B86">
      <w:pPr>
        <w:pStyle w:val="40"/>
      </w:pPr>
      <w:r>
        <w:rPr>
          <w:rFonts w:hint="eastAsia"/>
        </w:rPr>
        <w:t>3.3.3</w:t>
      </w:r>
      <w:r>
        <w:rPr>
          <w:rFonts w:hint="eastAsia"/>
        </w:rPr>
        <w:t>断层</w:t>
      </w:r>
      <w:r>
        <w:rPr>
          <w:rFonts w:hint="eastAsia"/>
        </w:rPr>
        <w:t>-</w:t>
      </w:r>
      <w:r>
        <w:rPr>
          <w:rFonts w:hint="eastAsia"/>
        </w:rPr>
        <w:t>层序关系</w:t>
      </w:r>
    </w:p>
    <w:p w:rsidR="00834EB0" w:rsidRDefault="00834EB0" w:rsidP="00834EB0">
      <w:pPr>
        <w:ind w:firstLine="480"/>
      </w:pPr>
    </w:p>
    <w:p w:rsidR="00834EB0" w:rsidRDefault="00834EB0" w:rsidP="00834EB0">
      <w:pPr>
        <w:pStyle w:val="30"/>
      </w:pPr>
      <w:r>
        <w:rPr>
          <w:rFonts w:hint="eastAsia"/>
        </w:rPr>
        <w:t>3.4</w:t>
      </w:r>
      <w:r>
        <w:rPr>
          <w:rFonts w:hint="eastAsia"/>
        </w:rPr>
        <w:t>处理</w:t>
      </w:r>
      <w:r w:rsidR="00A505C0">
        <w:rPr>
          <w:rFonts w:hint="eastAsia"/>
        </w:rPr>
        <w:t>后</w:t>
      </w:r>
      <w:r w:rsidRPr="00A4598A">
        <w:rPr>
          <w:rFonts w:hint="eastAsia"/>
          <w:highlight w:val="yellow"/>
        </w:rPr>
        <w:t>数据</w:t>
      </w:r>
      <w:r w:rsidR="00E84E74">
        <w:rPr>
          <w:rFonts w:hint="eastAsia"/>
        </w:rPr>
        <w:t>(</w:t>
      </w:r>
      <w:r w:rsidR="00E84E74" w:rsidRPr="00A4598A">
        <w:rPr>
          <w:rFonts w:hint="eastAsia"/>
          <w:highlight w:val="yellow"/>
        </w:rPr>
        <w:t>Augumented</w:t>
      </w:r>
      <w:r w:rsidR="00E84E74">
        <w:rPr>
          <w:rFonts w:hint="eastAsia"/>
          <w:highlight w:val="yellow"/>
        </w:rPr>
        <w:t xml:space="preserve"> Data)</w:t>
      </w:r>
      <w:r>
        <w:rPr>
          <w:rFonts w:hint="eastAsia"/>
        </w:rPr>
        <w:t>的验证</w:t>
      </w:r>
    </w:p>
    <w:p w:rsidR="00834EB0" w:rsidRDefault="00834EB0" w:rsidP="00834EB0">
      <w:pPr>
        <w:ind w:firstLine="480"/>
      </w:pPr>
      <w:r>
        <w:rPr>
          <w:rFonts w:hint="eastAsia"/>
        </w:rPr>
        <w:t>自动完成最终所有处理后数据的检验，确保没有</w:t>
      </w:r>
      <w:commentRangeStart w:id="134"/>
      <w:r>
        <w:rPr>
          <w:rFonts w:hint="eastAsia"/>
        </w:rPr>
        <w:t>orphan</w:t>
      </w:r>
      <w:r>
        <w:rPr>
          <w:rFonts w:hint="eastAsia"/>
        </w:rPr>
        <w:t>数据</w:t>
      </w:r>
      <w:commentRangeEnd w:id="134"/>
      <w:r w:rsidR="00511AA2">
        <w:rPr>
          <w:rStyle w:val="aa"/>
        </w:rPr>
        <w:commentReference w:id="134"/>
      </w:r>
      <w:r>
        <w:rPr>
          <w:rFonts w:hint="eastAsia"/>
        </w:rPr>
        <w:t>。</w:t>
      </w:r>
    </w:p>
    <w:p w:rsidR="00834EB0" w:rsidRDefault="00834EB0" w:rsidP="00834EB0">
      <w:pPr>
        <w:pStyle w:val="30"/>
      </w:pPr>
      <w:r>
        <w:rPr>
          <w:rFonts w:hint="eastAsia"/>
        </w:rPr>
        <w:t>3.5</w:t>
      </w:r>
      <w:r>
        <w:rPr>
          <w:rFonts w:hint="eastAsia"/>
        </w:rPr>
        <w:t>使用</w:t>
      </w:r>
      <w:r>
        <w:rPr>
          <w:rFonts w:hint="eastAsia"/>
        </w:rPr>
        <w:t>map2lopp</w:t>
      </w:r>
      <w:r>
        <w:rPr>
          <w:rFonts w:hint="eastAsia"/>
        </w:rPr>
        <w:t>和</w:t>
      </w:r>
      <w:r>
        <w:rPr>
          <w:rFonts w:hint="eastAsia"/>
        </w:rPr>
        <w:t>map2model</w:t>
      </w:r>
      <w:r>
        <w:rPr>
          <w:rFonts w:hint="eastAsia"/>
        </w:rPr>
        <w:t>处理数据做</w:t>
      </w:r>
      <w:r>
        <w:rPr>
          <w:rFonts w:hint="eastAsia"/>
        </w:rPr>
        <w:t>3D</w:t>
      </w:r>
      <w:r>
        <w:rPr>
          <w:rFonts w:hint="eastAsia"/>
        </w:rPr>
        <w:t>建模</w:t>
      </w:r>
    </w:p>
    <w:p w:rsidR="00834EB0" w:rsidRDefault="00834EB0" w:rsidP="00834EB0">
      <w:pPr>
        <w:ind w:firstLine="480"/>
      </w:pPr>
      <w:r>
        <w:rPr>
          <w:rFonts w:hint="eastAsia"/>
        </w:rPr>
        <w:t>2</w:t>
      </w:r>
      <w:r>
        <w:rPr>
          <w:rFonts w:hint="eastAsia"/>
        </w:rPr>
        <w:t>个</w:t>
      </w:r>
      <w:del w:id="135" w:author="xbany" w:date="2023-04-18T10:27:00Z">
        <w:r w:rsidDel="00F90810">
          <w:rPr>
            <w:rFonts w:hint="eastAsia"/>
          </w:rPr>
          <w:delText>开源</w:delText>
        </w:r>
      </w:del>
      <w:r>
        <w:rPr>
          <w:rFonts w:hint="eastAsia"/>
        </w:rPr>
        <w:t>库处理的数据比一定是</w:t>
      </w:r>
      <w:r>
        <w:rPr>
          <w:rFonts w:hint="eastAsia"/>
        </w:rPr>
        <w:t>3D</w:t>
      </w:r>
      <w:r>
        <w:rPr>
          <w:rFonts w:hint="eastAsia"/>
        </w:rPr>
        <w:t>建模有关的，但对地质背景区域分析提供有用的数据。</w:t>
      </w:r>
    </w:p>
    <w:p w:rsidR="00834EB0" w:rsidRDefault="00834EB0" w:rsidP="00834EB0">
      <w:pPr>
        <w:ind w:firstLine="480"/>
      </w:pPr>
      <w:r>
        <w:rPr>
          <w:rFonts w:hint="eastAsia"/>
        </w:rPr>
        <w:t>map2loop</w:t>
      </w:r>
      <w:r>
        <w:rPr>
          <w:rFonts w:hint="eastAsia"/>
        </w:rPr>
        <w:t>与</w:t>
      </w:r>
      <w:r>
        <w:rPr>
          <w:rFonts w:hint="eastAsia"/>
        </w:rPr>
        <w:t>map2model</w:t>
      </w:r>
      <w:r>
        <w:rPr>
          <w:rFonts w:hint="eastAsia"/>
        </w:rPr>
        <w:t>的输出提供所有构建</w:t>
      </w:r>
      <w:r>
        <w:rPr>
          <w:rFonts w:hint="eastAsia"/>
        </w:rPr>
        <w:t>3D</w:t>
      </w:r>
      <w:r>
        <w:rPr>
          <w:rFonts w:hint="eastAsia"/>
        </w:rPr>
        <w:t>地质模型</w:t>
      </w:r>
      <w:r>
        <w:rPr>
          <w:rFonts w:hint="eastAsia"/>
        </w:rPr>
        <w:t>(GemPy</w:t>
      </w:r>
      <w:r>
        <w:rPr>
          <w:rFonts w:hint="eastAsia"/>
        </w:rPr>
        <w:t>与</w:t>
      </w:r>
      <w:r>
        <w:rPr>
          <w:rFonts w:hint="eastAsia"/>
        </w:rPr>
        <w:t>LoopStructural)</w:t>
      </w:r>
      <w:r>
        <w:rPr>
          <w:rFonts w:hint="eastAsia"/>
        </w:rPr>
        <w:t>需要的信息。</w:t>
      </w:r>
    </w:p>
    <w:p w:rsidR="00834EB0" w:rsidRDefault="00834EB0" w:rsidP="00834EB0">
      <w:pPr>
        <w:ind w:firstLine="480"/>
      </w:pPr>
      <w:r>
        <w:rPr>
          <w:rFonts w:hint="eastAsia"/>
        </w:rPr>
        <w:t>数分钟完成建模，降低地质学家的入门障碍。</w:t>
      </w:r>
    </w:p>
    <w:p w:rsidR="00834EB0" w:rsidRDefault="00834EB0" w:rsidP="00834EB0">
      <w:pPr>
        <w:pStyle w:val="2"/>
      </w:pPr>
      <w:r w:rsidRPr="005D5BB8">
        <w:rPr>
          <w:rFonts w:hint="eastAsia"/>
          <w:highlight w:val="yellow"/>
        </w:rPr>
        <w:t xml:space="preserve">4 </w:t>
      </w:r>
      <w:r w:rsidRPr="005D5BB8">
        <w:rPr>
          <w:rFonts w:hint="eastAsia"/>
          <w:highlight w:val="yellow"/>
        </w:rPr>
        <w:t>结果</w:t>
      </w:r>
    </w:p>
    <w:p w:rsidR="00834EB0" w:rsidRDefault="00834EB0" w:rsidP="00834EB0">
      <w:pPr>
        <w:ind w:firstLine="480"/>
      </w:pPr>
    </w:p>
    <w:p w:rsidR="00834EB0" w:rsidRDefault="00834EB0" w:rsidP="00834EB0">
      <w:pPr>
        <w:pStyle w:val="30"/>
      </w:pPr>
      <w:r>
        <w:rPr>
          <w:rFonts w:hint="eastAsia"/>
        </w:rPr>
        <w:t>4.1</w:t>
      </w:r>
      <w:r>
        <w:rPr>
          <w:rFonts w:hint="eastAsia"/>
        </w:rPr>
        <w:t>位置计算的结果</w:t>
      </w:r>
    </w:p>
    <w:p w:rsidR="00834EB0" w:rsidRDefault="00834EB0" w:rsidP="00834EB0">
      <w:pPr>
        <w:ind w:firstLine="480"/>
      </w:pPr>
    </w:p>
    <w:p w:rsidR="00834EB0" w:rsidRDefault="00834EB0" w:rsidP="00834EB0">
      <w:pPr>
        <w:ind w:firstLine="480"/>
      </w:pPr>
    </w:p>
    <w:p w:rsidR="00834EB0" w:rsidRDefault="00834EB0" w:rsidP="00834EB0">
      <w:pPr>
        <w:pStyle w:val="30"/>
      </w:pPr>
      <w:r>
        <w:rPr>
          <w:rFonts w:hint="eastAsia"/>
        </w:rPr>
        <w:t>4.2</w:t>
      </w:r>
      <w:r>
        <w:rPr>
          <w:rFonts w:hint="eastAsia"/>
        </w:rPr>
        <w:t>梯度计算的结果</w:t>
      </w:r>
    </w:p>
    <w:p w:rsidR="00834EB0" w:rsidRDefault="00834EB0" w:rsidP="00834EB0">
      <w:pPr>
        <w:ind w:firstLine="480"/>
        <w:jc w:val="center"/>
      </w:pPr>
    </w:p>
    <w:p w:rsidR="00834EB0" w:rsidRDefault="00834EB0" w:rsidP="00834EB0">
      <w:pPr>
        <w:ind w:firstLine="480"/>
        <w:jc w:val="center"/>
      </w:pPr>
      <w:r>
        <w:rPr>
          <w:rFonts w:hint="eastAsia"/>
        </w:rPr>
        <w:t>图</w:t>
      </w:r>
      <w:r>
        <w:rPr>
          <w:rFonts w:hint="eastAsia"/>
        </w:rPr>
        <w:t xml:space="preserve">8 </w:t>
      </w:r>
      <w:r>
        <w:rPr>
          <w:rFonts w:hint="eastAsia"/>
        </w:rPr>
        <w:t>从地质图求得的梯度信息，放大到</w:t>
      </w:r>
      <w:r>
        <w:rPr>
          <w:rFonts w:hint="eastAsia"/>
        </w:rPr>
        <w:t>Brockman</w:t>
      </w:r>
      <w:r>
        <w:rPr>
          <w:rFonts w:hint="eastAsia"/>
        </w:rPr>
        <w:t>向斜</w:t>
      </w:r>
      <w:r>
        <w:rPr>
          <w:rFonts w:hint="eastAsia"/>
        </w:rPr>
        <w:t>(syncline)</w:t>
      </w:r>
    </w:p>
    <w:p w:rsidR="00834EB0" w:rsidRDefault="00834EB0" w:rsidP="00834EB0">
      <w:pPr>
        <w:pStyle w:val="30"/>
      </w:pPr>
      <w:r>
        <w:rPr>
          <w:rFonts w:hint="eastAsia"/>
        </w:rPr>
        <w:t>4.3</w:t>
      </w:r>
      <w:r>
        <w:rPr>
          <w:rFonts w:hint="eastAsia"/>
        </w:rPr>
        <w:t>拓扑计算的结果</w:t>
      </w:r>
    </w:p>
    <w:p w:rsidR="00834EB0" w:rsidRDefault="00834EB0" w:rsidP="00834EB0">
      <w:pPr>
        <w:ind w:firstLine="480"/>
        <w:jc w:val="center"/>
      </w:pPr>
    </w:p>
    <w:p w:rsidR="00834EB0" w:rsidRDefault="00834EB0" w:rsidP="00834EB0">
      <w:pPr>
        <w:ind w:firstLine="480"/>
        <w:jc w:val="center"/>
      </w:pPr>
      <w:r>
        <w:rPr>
          <w:rFonts w:hint="eastAsia"/>
        </w:rPr>
        <w:t>图</w:t>
      </w:r>
      <w:r>
        <w:rPr>
          <w:rFonts w:hint="eastAsia"/>
        </w:rPr>
        <w:t xml:space="preserve">9 </w:t>
      </w:r>
      <w:r>
        <w:rPr>
          <w:rFonts w:hint="eastAsia"/>
        </w:rPr>
        <w:t>从地质图求得的拓扑信息：</w:t>
      </w:r>
      <w:r>
        <w:rPr>
          <w:rFonts w:hint="eastAsia"/>
        </w:rPr>
        <w:t xml:space="preserve">(a) </w:t>
      </w:r>
      <w:r>
        <w:rPr>
          <w:rFonts w:hint="eastAsia"/>
        </w:rPr>
        <w:t>层序年代关系</w:t>
      </w:r>
    </w:p>
    <w:p w:rsidR="00834EB0" w:rsidRDefault="00834EB0" w:rsidP="00834EB0">
      <w:pPr>
        <w:pStyle w:val="30"/>
      </w:pPr>
      <w:r>
        <w:rPr>
          <w:rFonts w:hint="eastAsia"/>
        </w:rPr>
        <w:lastRenderedPageBreak/>
        <w:t>4.4</w:t>
      </w:r>
      <w:r>
        <w:rPr>
          <w:rFonts w:hint="eastAsia"/>
        </w:rPr>
        <w:t>三维模型计算的结果</w:t>
      </w:r>
    </w:p>
    <w:p w:rsidR="00834EB0" w:rsidRDefault="00834EB0" w:rsidP="00834EB0">
      <w:pPr>
        <w:ind w:firstLine="480"/>
        <w:jc w:val="center"/>
      </w:pPr>
    </w:p>
    <w:p w:rsidR="00834EB0" w:rsidRDefault="00834EB0" w:rsidP="00834EB0">
      <w:pPr>
        <w:ind w:firstLine="480"/>
        <w:jc w:val="center"/>
      </w:pPr>
      <w:r>
        <w:rPr>
          <w:rFonts w:hint="eastAsia"/>
        </w:rPr>
        <w:t>图</w:t>
      </w:r>
      <w:r>
        <w:rPr>
          <w:rFonts w:hint="eastAsia"/>
        </w:rPr>
        <w:t>10 LoopStructural</w:t>
      </w:r>
      <w:r>
        <w:rPr>
          <w:rFonts w:hint="eastAsia"/>
        </w:rPr>
        <w:t>和</w:t>
      </w:r>
      <w:r>
        <w:rPr>
          <w:rFonts w:hint="eastAsia"/>
        </w:rPr>
        <w:t>GemPy</w:t>
      </w:r>
      <w:r>
        <w:rPr>
          <w:rFonts w:hint="eastAsia"/>
        </w:rPr>
        <w:t>构建的</w:t>
      </w:r>
      <w:r>
        <w:rPr>
          <w:rFonts w:hint="eastAsia"/>
        </w:rPr>
        <w:t>3D</w:t>
      </w:r>
      <w:r>
        <w:rPr>
          <w:rFonts w:hint="eastAsia"/>
        </w:rPr>
        <w:t>地质模型</w:t>
      </w:r>
    </w:p>
    <w:p w:rsidR="00834EB0" w:rsidRDefault="00834EB0" w:rsidP="00834EB0">
      <w:pPr>
        <w:pStyle w:val="2"/>
      </w:pPr>
      <w:r>
        <w:rPr>
          <w:rFonts w:hint="eastAsia"/>
        </w:rPr>
        <w:t>5</w:t>
      </w:r>
      <w:r>
        <w:rPr>
          <w:rFonts w:hint="eastAsia"/>
        </w:rPr>
        <w:t>讨论</w:t>
      </w:r>
    </w:p>
    <w:p w:rsidR="00834EB0" w:rsidRDefault="00834EB0" w:rsidP="00834EB0">
      <w:pPr>
        <w:ind w:firstLine="480"/>
      </w:pPr>
    </w:p>
    <w:p w:rsidR="00834EB0" w:rsidRDefault="00834EB0" w:rsidP="00834EB0">
      <w:pPr>
        <w:pStyle w:val="30"/>
      </w:pPr>
      <w:r>
        <w:rPr>
          <w:rFonts w:hint="eastAsia"/>
        </w:rPr>
        <w:t>5.1</w:t>
      </w:r>
      <w:r>
        <w:rPr>
          <w:rFonts w:hint="eastAsia"/>
        </w:rPr>
        <w:t>对计算的改进</w:t>
      </w:r>
    </w:p>
    <w:p w:rsidR="00834EB0" w:rsidRDefault="00834EB0" w:rsidP="00834EB0">
      <w:pPr>
        <w:ind w:firstLine="480"/>
      </w:pPr>
    </w:p>
    <w:p w:rsidR="00834EB0" w:rsidRDefault="00834EB0" w:rsidP="00B56B86">
      <w:pPr>
        <w:pStyle w:val="40"/>
      </w:pPr>
      <w:r>
        <w:rPr>
          <w:rFonts w:hint="eastAsia"/>
        </w:rPr>
        <w:t xml:space="preserve">5.1.1 </w:t>
      </w:r>
      <w:r>
        <w:rPr>
          <w:rFonts w:hint="eastAsia"/>
        </w:rPr>
        <w:t>数据的选择</w:t>
      </w:r>
    </w:p>
    <w:p w:rsidR="00834EB0" w:rsidRDefault="00834EB0" w:rsidP="00834EB0">
      <w:pPr>
        <w:ind w:firstLine="480"/>
      </w:pPr>
    </w:p>
    <w:p w:rsidR="00834EB0" w:rsidRDefault="00834EB0" w:rsidP="00834EB0">
      <w:pPr>
        <w:ind w:firstLine="480"/>
      </w:pPr>
    </w:p>
    <w:p w:rsidR="00834EB0" w:rsidRDefault="00834EB0" w:rsidP="00B56B86">
      <w:pPr>
        <w:pStyle w:val="40"/>
      </w:pPr>
      <w:r>
        <w:rPr>
          <w:rFonts w:hint="eastAsia"/>
        </w:rPr>
        <w:t>5.1.2</w:t>
      </w:r>
      <w:r>
        <w:rPr>
          <w:rFonts w:hint="eastAsia"/>
        </w:rPr>
        <w:t>单元厚度的计算</w:t>
      </w:r>
    </w:p>
    <w:p w:rsidR="00834EB0" w:rsidRDefault="00834EB0" w:rsidP="00834EB0">
      <w:pPr>
        <w:ind w:firstLine="480"/>
      </w:pPr>
    </w:p>
    <w:p w:rsidR="00834EB0" w:rsidRDefault="00834EB0" w:rsidP="00834EB0">
      <w:pPr>
        <w:ind w:firstLine="480"/>
      </w:pPr>
    </w:p>
    <w:p w:rsidR="00834EB0" w:rsidRDefault="00834EB0" w:rsidP="00B56B86">
      <w:pPr>
        <w:pStyle w:val="40"/>
      </w:pPr>
      <w:r>
        <w:rPr>
          <w:rFonts w:hint="eastAsia"/>
        </w:rPr>
        <w:t>5.1.3</w:t>
      </w:r>
      <w:r>
        <w:rPr>
          <w:rFonts w:hint="eastAsia"/>
        </w:rPr>
        <w:t>断层偏移的计算</w:t>
      </w:r>
    </w:p>
    <w:p w:rsidR="00834EB0" w:rsidRDefault="00834EB0" w:rsidP="00834EB0">
      <w:pPr>
        <w:ind w:firstLine="480"/>
      </w:pPr>
    </w:p>
    <w:p w:rsidR="00834EB0" w:rsidRPr="00617768" w:rsidRDefault="00834EB0" w:rsidP="00834EB0">
      <w:pPr>
        <w:ind w:firstLine="480"/>
      </w:pPr>
    </w:p>
    <w:p w:rsidR="00834EB0" w:rsidRDefault="00834EB0" w:rsidP="00B56B86">
      <w:pPr>
        <w:pStyle w:val="40"/>
      </w:pPr>
      <w:r>
        <w:rPr>
          <w:rFonts w:hint="eastAsia"/>
        </w:rPr>
        <w:t>5.1.4 super-groups</w:t>
      </w:r>
      <w:r>
        <w:rPr>
          <w:rFonts w:hint="eastAsia"/>
        </w:rPr>
        <w:t>的计算</w:t>
      </w:r>
    </w:p>
    <w:p w:rsidR="00834EB0" w:rsidRDefault="00834EB0" w:rsidP="00834EB0">
      <w:pPr>
        <w:ind w:firstLine="480"/>
      </w:pPr>
    </w:p>
    <w:p w:rsidR="00834EB0" w:rsidRDefault="00834EB0" w:rsidP="00834EB0">
      <w:pPr>
        <w:ind w:firstLine="480"/>
      </w:pPr>
    </w:p>
    <w:p w:rsidR="00834EB0" w:rsidRDefault="00834EB0" w:rsidP="00B56B86">
      <w:pPr>
        <w:pStyle w:val="40"/>
      </w:pPr>
      <w:r>
        <w:rPr>
          <w:rFonts w:hint="eastAsia"/>
        </w:rPr>
        <w:t>5.1.5</w:t>
      </w:r>
      <w:r>
        <w:rPr>
          <w:rFonts w:hint="eastAsia"/>
        </w:rPr>
        <w:t>层序顺序的选择</w:t>
      </w:r>
    </w:p>
    <w:p w:rsidR="00834EB0" w:rsidRDefault="00834EB0" w:rsidP="00834EB0">
      <w:pPr>
        <w:ind w:firstLine="480"/>
      </w:pPr>
    </w:p>
    <w:p w:rsidR="00834EB0" w:rsidRDefault="00834EB0" w:rsidP="00834EB0">
      <w:pPr>
        <w:ind w:firstLine="480"/>
      </w:pPr>
    </w:p>
    <w:p w:rsidR="00834EB0" w:rsidRDefault="00834EB0" w:rsidP="00B56B86">
      <w:pPr>
        <w:pStyle w:val="40"/>
      </w:pPr>
      <w:r>
        <w:rPr>
          <w:rFonts w:hint="eastAsia"/>
        </w:rPr>
        <w:t>5.1.6</w:t>
      </w:r>
      <w:r>
        <w:rPr>
          <w:rFonts w:hint="eastAsia"/>
        </w:rPr>
        <w:t>断层</w:t>
      </w:r>
      <w:r>
        <w:rPr>
          <w:rFonts w:hint="eastAsia"/>
        </w:rPr>
        <w:t>-</w:t>
      </w:r>
      <w:r>
        <w:rPr>
          <w:rFonts w:hint="eastAsia"/>
        </w:rPr>
        <w:t>断层与断层</w:t>
      </w:r>
      <w:r>
        <w:rPr>
          <w:rFonts w:hint="eastAsia"/>
        </w:rPr>
        <w:t>-</w:t>
      </w:r>
      <w:r>
        <w:rPr>
          <w:rFonts w:hint="eastAsia"/>
        </w:rPr>
        <w:t>单元拓扑分析</w:t>
      </w:r>
    </w:p>
    <w:p w:rsidR="00834EB0" w:rsidRDefault="00834EB0" w:rsidP="00834EB0">
      <w:pPr>
        <w:ind w:firstLine="480"/>
      </w:pPr>
    </w:p>
    <w:p w:rsidR="00834EB0" w:rsidRDefault="00834EB0" w:rsidP="00834EB0">
      <w:pPr>
        <w:ind w:firstLine="480"/>
      </w:pPr>
    </w:p>
    <w:p w:rsidR="00834EB0" w:rsidRDefault="00834EB0" w:rsidP="00834EB0">
      <w:pPr>
        <w:pStyle w:val="30"/>
      </w:pPr>
      <w:r>
        <w:rPr>
          <w:rFonts w:hint="eastAsia"/>
        </w:rPr>
        <w:t xml:space="preserve">5.2 </w:t>
      </w:r>
      <w:r>
        <w:rPr>
          <w:rFonts w:hint="eastAsia"/>
        </w:rPr>
        <w:t>三维建模的局限</w:t>
      </w:r>
    </w:p>
    <w:p w:rsidR="00834EB0" w:rsidRDefault="00834EB0" w:rsidP="00B56B86">
      <w:pPr>
        <w:pStyle w:val="40"/>
      </w:pPr>
      <w:r w:rsidRPr="0011573C">
        <w:rPr>
          <w:rFonts w:hint="eastAsia"/>
          <w:highlight w:val="yellow"/>
        </w:rPr>
        <w:t xml:space="preserve">5.2.1 </w:t>
      </w:r>
      <w:r w:rsidRPr="0011573C">
        <w:rPr>
          <w:rFonts w:hint="eastAsia"/>
          <w:highlight w:val="yellow"/>
        </w:rPr>
        <w:t>数据不充足</w:t>
      </w:r>
    </w:p>
    <w:p w:rsidR="00834EB0" w:rsidRPr="003D048A" w:rsidRDefault="00834EB0" w:rsidP="00834EB0">
      <w:pPr>
        <w:ind w:firstLine="480"/>
      </w:pPr>
      <w:r>
        <w:rPr>
          <w:rFonts w:hint="eastAsia"/>
        </w:rPr>
        <w:t>1</w:t>
      </w:r>
      <w:r>
        <w:rPr>
          <w:rFonts w:hint="eastAsia"/>
        </w:rPr>
        <w:t>、</w:t>
      </w:r>
      <w:r w:rsidRPr="00AC110C">
        <w:rPr>
          <w:rFonts w:hint="eastAsia"/>
          <w:b/>
        </w:rPr>
        <w:t>基岩地质数据的获取</w:t>
      </w:r>
      <w:r>
        <w:rPr>
          <w:rFonts w:hint="eastAsia"/>
        </w:rPr>
        <w:t>：（数字化）地质图</w:t>
      </w:r>
      <w:commentRangeStart w:id="136"/>
      <w:r>
        <w:rPr>
          <w:rFonts w:hint="eastAsia"/>
        </w:rPr>
        <w:t>仅能提供潜在的地表信息</w:t>
      </w:r>
      <w:commentRangeEnd w:id="136"/>
      <w:r w:rsidR="009473C7">
        <w:rPr>
          <w:rStyle w:val="aa"/>
        </w:rPr>
        <w:commentReference w:id="136"/>
      </w:r>
      <w:r>
        <w:rPr>
          <w:rFonts w:hint="eastAsia"/>
        </w:rPr>
        <w:t>，表层地质图不能为</w:t>
      </w:r>
      <w:r>
        <w:rPr>
          <w:rFonts w:hint="eastAsia"/>
        </w:rPr>
        <w:t>3D</w:t>
      </w:r>
      <w:r>
        <w:rPr>
          <w:rFonts w:hint="eastAsia"/>
        </w:rPr>
        <w:t>模型提供足够的信息。很多地区，地表覆盖阻碍基岩地质的观</w:t>
      </w:r>
      <w:r>
        <w:rPr>
          <w:rFonts w:hint="eastAsia"/>
        </w:rPr>
        <w:lastRenderedPageBreak/>
        <w:t>测，此时没有地质图可以解构。随着很多地区的地球物理数据集变的可获取，产出了</w:t>
      </w:r>
      <w:r w:rsidRPr="00DB5DA6">
        <w:rPr>
          <w:rFonts w:hint="eastAsia"/>
          <w:color w:val="FF0000"/>
        </w:rPr>
        <w:t>基岩顶部</w:t>
      </w:r>
      <w:r>
        <w:rPr>
          <w:rFonts w:hint="eastAsia"/>
        </w:rPr>
        <w:t>的解译地质图，以及</w:t>
      </w:r>
      <w:r w:rsidRPr="00DB5DA6">
        <w:rPr>
          <w:rFonts w:hint="eastAsia"/>
          <w:color w:val="FF0000"/>
        </w:rPr>
        <w:t>覆盖</w:t>
      </w:r>
      <w:r w:rsidRPr="00DB5DA6">
        <w:rPr>
          <w:rFonts w:hint="eastAsia"/>
          <w:color w:val="FF0000"/>
        </w:rPr>
        <w:t>-</w:t>
      </w:r>
      <w:r w:rsidRPr="00DB5DA6">
        <w:rPr>
          <w:rFonts w:hint="eastAsia"/>
          <w:color w:val="FF0000"/>
        </w:rPr>
        <w:t>基岩界面几何</w:t>
      </w:r>
      <w:r>
        <w:rPr>
          <w:rFonts w:hint="eastAsia"/>
        </w:rPr>
        <w:t>的计算（如</w:t>
      </w:r>
      <w:r w:rsidRPr="00DB5DA6">
        <w:rPr>
          <w:rFonts w:hint="eastAsia"/>
          <w:color w:val="FF0000"/>
        </w:rPr>
        <w:t>澳大利亚的</w:t>
      </w:r>
      <w:r w:rsidRPr="00DB5DA6">
        <w:rPr>
          <w:rFonts w:hint="eastAsia"/>
          <w:color w:val="FF0000"/>
        </w:rPr>
        <w:t>GSWA</w:t>
      </w:r>
      <w:r>
        <w:rPr>
          <w:rFonts w:hint="eastAsia"/>
        </w:rPr>
        <w:t>）。</w:t>
      </w:r>
      <w:r>
        <w:rPr>
          <w:rFonts w:hint="eastAsia"/>
        </w:rPr>
        <w:t>map2loop</w:t>
      </w:r>
      <w:r>
        <w:rPr>
          <w:rFonts w:hint="eastAsia"/>
        </w:rPr>
        <w:t>的示例代码展示了，如何合并这些数据，来代替</w:t>
      </w:r>
      <w:r w:rsidRPr="009473C7">
        <w:rPr>
          <w:rFonts w:hint="eastAsia"/>
          <w:color w:val="FF0000"/>
          <w:rPrChange w:id="137" w:author="xbany" w:date="2023-04-18T10:50:00Z">
            <w:rPr>
              <w:rFonts w:hint="eastAsia"/>
            </w:rPr>
          </w:rPrChange>
        </w:rPr>
        <w:t>地表地质</w:t>
      </w:r>
      <w:r>
        <w:rPr>
          <w:rFonts w:hint="eastAsia"/>
        </w:rPr>
        <w:t>，作为地质建模的输入，但这对</w:t>
      </w:r>
      <w:r>
        <w:rPr>
          <w:rFonts w:hint="eastAsia"/>
        </w:rPr>
        <w:t>Hamersley</w:t>
      </w:r>
      <w:r>
        <w:rPr>
          <w:rFonts w:hint="eastAsia"/>
        </w:rPr>
        <w:t>案例</w:t>
      </w:r>
      <w:del w:id="138" w:author="xbany" w:date="2023-04-18T10:50:00Z">
        <w:r w:rsidDel="009473C7">
          <w:rPr>
            <w:rFonts w:hint="eastAsia"/>
          </w:rPr>
          <w:delText>不需要</w:delText>
        </w:r>
      </w:del>
      <w:ins w:id="139" w:author="xbany" w:date="2023-04-18T10:50:00Z">
        <w:r w:rsidR="009473C7">
          <w:rPr>
            <w:rFonts w:hint="eastAsia"/>
          </w:rPr>
          <w:t>是不必的</w:t>
        </w:r>
      </w:ins>
      <w:r>
        <w:rPr>
          <w:rFonts w:hint="eastAsia"/>
        </w:rPr>
        <w:t>。</w:t>
      </w:r>
      <w:r>
        <w:rPr>
          <w:rFonts w:hint="eastAsia"/>
        </w:rPr>
        <w:t>Loop</w:t>
      </w:r>
      <w:del w:id="140" w:author="xbany" w:date="2023-04-18T10:50:00Z">
        <w:r w:rsidDel="009473C7">
          <w:rPr>
            <w:rFonts w:hint="eastAsia"/>
          </w:rPr>
          <w:delText>项</w:delText>
        </w:r>
      </w:del>
      <w:ins w:id="141" w:author="xbany" w:date="2023-04-18T10:50:00Z">
        <w:r w:rsidR="009473C7">
          <w:rPr>
            <w:rFonts w:hint="eastAsia"/>
          </w:rPr>
          <w:t>项目</w:t>
        </w:r>
      </w:ins>
      <w:r>
        <w:rPr>
          <w:rFonts w:hint="eastAsia"/>
        </w:rPr>
        <w:t>有将地球物理数据整合入</w:t>
      </w:r>
      <w:del w:id="142" w:author="xbany" w:date="2023-04-18T10:53:00Z">
        <w:r w:rsidDel="002453BB">
          <w:rPr>
            <w:rFonts w:hint="eastAsia"/>
          </w:rPr>
          <w:delText>LOOP</w:delText>
        </w:r>
      </w:del>
      <w:ins w:id="143" w:author="xbany" w:date="2023-04-18T10:53:00Z">
        <w:r w:rsidR="002453BB">
          <w:rPr>
            <w:rFonts w:hint="eastAsia"/>
          </w:rPr>
          <w:t>L</w:t>
        </w:r>
        <w:r w:rsidR="002453BB">
          <w:rPr>
            <w:rFonts w:hint="eastAsia"/>
          </w:rPr>
          <w:t>oop</w:t>
        </w:r>
      </w:ins>
      <w:r>
        <w:rPr>
          <w:rFonts w:hint="eastAsia"/>
        </w:rPr>
        <w:t>的工具</w:t>
      </w:r>
      <w:r>
        <w:rPr>
          <w:rFonts w:hint="eastAsia"/>
        </w:rPr>
        <w:t>(</w:t>
      </w:r>
      <w:r>
        <w:rPr>
          <w:kern w:val="0"/>
        </w:rPr>
        <w:t>Tomofast-x v1.0</w:t>
      </w:r>
      <w:r>
        <w:rPr>
          <w:rFonts w:hint="eastAsia"/>
          <w:kern w:val="0"/>
        </w:rPr>
        <w:t xml:space="preserve">, </w:t>
      </w:r>
      <w:r>
        <w:rPr>
          <w:kern w:val="0"/>
        </w:rPr>
        <w:t>Giraud</w:t>
      </w:r>
      <w:r>
        <w:rPr>
          <w:rFonts w:hint="eastAsia"/>
          <w:kern w:val="0"/>
        </w:rPr>
        <w:t xml:space="preserve"> et al., 2021</w:t>
      </w:r>
      <w:r>
        <w:rPr>
          <w:rFonts w:hint="eastAsia"/>
        </w:rPr>
        <w:t>)</w:t>
      </w:r>
      <w:r>
        <w:rPr>
          <w:rFonts w:hint="eastAsia"/>
        </w:rPr>
        <w:t>，但不在本文讨论范围内。</w:t>
      </w:r>
    </w:p>
    <w:p w:rsidR="00834EB0" w:rsidRPr="003D048A" w:rsidRDefault="00834EB0" w:rsidP="00834EB0">
      <w:pPr>
        <w:ind w:firstLine="480"/>
      </w:pPr>
      <w:r>
        <w:rPr>
          <w:rFonts w:hint="eastAsia"/>
        </w:rPr>
        <w:t>2</w:t>
      </w:r>
      <w:r>
        <w:rPr>
          <w:rFonts w:hint="eastAsia"/>
        </w:rPr>
        <w:t>、</w:t>
      </w:r>
      <w:r w:rsidRPr="004B1769">
        <w:rPr>
          <w:rFonts w:hint="eastAsia"/>
          <w:b/>
        </w:rPr>
        <w:t>地球物理数据的约束及地质学家的经验融入</w:t>
      </w:r>
      <w:r>
        <w:rPr>
          <w:rFonts w:hint="eastAsia"/>
        </w:rPr>
        <w:t>：还需要解译的断面数据来约束</w:t>
      </w:r>
      <w:r>
        <w:rPr>
          <w:rFonts w:hint="eastAsia"/>
        </w:rPr>
        <w:t>3D</w:t>
      </w:r>
      <w:r>
        <w:rPr>
          <w:rFonts w:hint="eastAsia"/>
        </w:rPr>
        <w:t>地质，但是即使有诸如地球物理数据、或者地震数据解译、或者重磁校验等的约束，仍然相比地表数据的约束要差。如果地震数据可获取，解译经验是偏差的显著来源。</w:t>
      </w:r>
      <w:commentRangeStart w:id="144"/>
      <w:r w:rsidRPr="009A6DD3">
        <w:rPr>
          <w:rFonts w:hint="eastAsia"/>
          <w:color w:val="FF0000"/>
          <w:rPrChange w:id="145" w:author="xbany" w:date="2023-04-18T10:53:00Z">
            <w:rPr>
              <w:rFonts w:hint="eastAsia"/>
            </w:rPr>
          </w:rPrChange>
        </w:rPr>
        <w:t>钻孔数据</w:t>
      </w:r>
      <w:commentRangeEnd w:id="144"/>
      <w:r w:rsidR="009A6DD3">
        <w:rPr>
          <w:rStyle w:val="aa"/>
        </w:rPr>
        <w:commentReference w:id="144"/>
      </w:r>
      <w:r>
        <w:rPr>
          <w:rFonts w:hint="eastAsia"/>
        </w:rPr>
        <w:t>目前尚未考虑在本工作流中（</w:t>
      </w:r>
      <w:r w:rsidRPr="006218B2">
        <w:rPr>
          <w:rFonts w:hint="eastAsia"/>
          <w:color w:val="FF0000"/>
        </w:rPr>
        <w:t>Joshi et al., 2021</w:t>
      </w:r>
      <w:r>
        <w:rPr>
          <w:rFonts w:hint="eastAsia"/>
        </w:rPr>
        <w:t>的工具可集成）。地质学家绘制的</w:t>
      </w:r>
      <w:r w:rsidRPr="00170FCC">
        <w:rPr>
          <w:rFonts w:hint="eastAsia"/>
          <w:color w:val="FF0000"/>
        </w:rPr>
        <w:t>没有地球物理约束的断面图</w:t>
      </w:r>
      <w:r>
        <w:rPr>
          <w:rFonts w:hint="eastAsia"/>
        </w:rPr>
        <w:t>依赖两种信息源：</w:t>
      </w:r>
      <w:r>
        <w:rPr>
          <w:rFonts w:hint="eastAsia"/>
        </w:rPr>
        <w:t xml:space="preserve">(1) </w:t>
      </w:r>
      <w:r>
        <w:rPr>
          <w:rFonts w:hint="eastAsia"/>
        </w:rPr>
        <w:t>地质图，将来</w:t>
      </w:r>
      <w:r>
        <w:rPr>
          <w:rFonts w:hint="eastAsia"/>
        </w:rPr>
        <w:t>map2loop</w:t>
      </w:r>
      <w:r>
        <w:rPr>
          <w:rFonts w:hint="eastAsia"/>
        </w:rPr>
        <w:t>会提供当量信息；</w:t>
      </w:r>
      <w:r>
        <w:rPr>
          <w:rFonts w:hint="eastAsia"/>
        </w:rPr>
        <w:t>(2)</w:t>
      </w:r>
      <w:r>
        <w:rPr>
          <w:rFonts w:hint="eastAsia"/>
        </w:rPr>
        <w:t>地质学家的经验，这难以程序化，是一个很大的挑战。</w:t>
      </w:r>
      <w:r>
        <w:rPr>
          <w:rFonts w:hint="eastAsia"/>
        </w:rPr>
        <w:t>map2loop</w:t>
      </w:r>
      <w:r>
        <w:rPr>
          <w:rFonts w:hint="eastAsia"/>
        </w:rPr>
        <w:t>目前没有利用一定</w:t>
      </w:r>
      <w:r w:rsidRPr="001F6DC1">
        <w:rPr>
          <w:rFonts w:hint="eastAsia"/>
          <w:highlight w:val="yellow"/>
          <w:rPrChange w:id="146" w:author="xbany" w:date="2023-04-18T10:56:00Z">
            <w:rPr>
              <w:rFonts w:hint="eastAsia"/>
            </w:rPr>
          </w:rPrChange>
        </w:rPr>
        <w:t>置信度</w:t>
      </w:r>
      <w:r>
        <w:rPr>
          <w:rFonts w:hint="eastAsia"/>
        </w:rPr>
        <w:t>的</w:t>
      </w:r>
      <w:r w:rsidRPr="00170FCC">
        <w:rPr>
          <w:rFonts w:hint="eastAsia"/>
          <w:color w:val="FF0000"/>
        </w:rPr>
        <w:t>接触和断层的数据</w:t>
      </w:r>
      <w:r>
        <w:rPr>
          <w:rFonts w:hint="eastAsia"/>
        </w:rPr>
        <w:t>（传统地质图上的虚线</w:t>
      </w:r>
      <w:r>
        <w:rPr>
          <w:rFonts w:hint="eastAsia"/>
        </w:rPr>
        <w:t>)</w:t>
      </w:r>
      <w:r>
        <w:rPr>
          <w:rFonts w:hint="eastAsia"/>
        </w:rPr>
        <w:t>。</w:t>
      </w:r>
    </w:p>
    <w:p w:rsidR="00834EB0" w:rsidRDefault="00834EB0" w:rsidP="00834EB0">
      <w:pPr>
        <w:ind w:firstLine="480"/>
      </w:pPr>
      <w:r>
        <w:rPr>
          <w:rFonts w:hint="eastAsia"/>
        </w:rPr>
        <w:t>3</w:t>
      </w:r>
      <w:r>
        <w:rPr>
          <w:rFonts w:hint="eastAsia"/>
        </w:rPr>
        <w:t>、不是所有的地图都符合</w:t>
      </w:r>
      <w:del w:id="147" w:author="xbany" w:date="2023-04-18T10:57:00Z">
        <w:r w:rsidDel="00A51EC5">
          <w:rPr>
            <w:rFonts w:hint="eastAsia"/>
          </w:rPr>
          <w:delText>层序</w:delText>
        </w:r>
      </w:del>
      <w:ins w:id="148" w:author="xbany" w:date="2023-04-18T10:57:00Z">
        <w:r w:rsidR="00A51EC5">
          <w:rPr>
            <w:rFonts w:hint="eastAsia"/>
          </w:rPr>
          <w:t>地层</w:t>
        </w:r>
      </w:ins>
      <w:r>
        <w:rPr>
          <w:rFonts w:hint="eastAsia"/>
        </w:rPr>
        <w:t>年代逻辑，例如图</w:t>
      </w:r>
      <w:r>
        <w:rPr>
          <w:rFonts w:hint="eastAsia"/>
        </w:rPr>
        <w:t>11</w:t>
      </w:r>
      <w:r>
        <w:rPr>
          <w:rFonts w:hint="eastAsia"/>
        </w:rPr>
        <w:t>，</w:t>
      </w:r>
    </w:p>
    <w:p w:rsidR="00834EB0" w:rsidRDefault="00834EB0" w:rsidP="00834EB0">
      <w:pPr>
        <w:ind w:firstLine="480"/>
      </w:pPr>
      <w:r>
        <w:rPr>
          <w:rFonts w:hint="eastAsia"/>
        </w:rPr>
        <w:t>4</w:t>
      </w:r>
      <w:r>
        <w:rPr>
          <w:rFonts w:hint="eastAsia"/>
        </w:rPr>
        <w:t>、制图早期，</w:t>
      </w:r>
      <w:r w:rsidRPr="00E608B7">
        <w:rPr>
          <w:rFonts w:hint="eastAsia"/>
          <w:color w:val="FF0000"/>
        </w:rPr>
        <w:t>接触位置</w:t>
      </w:r>
      <w:r>
        <w:rPr>
          <w:rFonts w:hint="eastAsia"/>
        </w:rPr>
        <w:t>是很难定义的，因此一种方法要回避一块使用多个接触，</w:t>
      </w:r>
      <w:r>
        <w:rPr>
          <w:rFonts w:hint="eastAsia"/>
        </w:rPr>
        <w:t>SURFE</w:t>
      </w:r>
      <w:r>
        <w:rPr>
          <w:rFonts w:hint="eastAsia"/>
        </w:rPr>
        <w:t>软件允许不预定义接触位置的</w:t>
      </w:r>
      <w:r>
        <w:rPr>
          <w:rFonts w:hint="eastAsia"/>
        </w:rPr>
        <w:t>3D</w:t>
      </w:r>
      <w:r>
        <w:rPr>
          <w:rFonts w:hint="eastAsia"/>
        </w:rPr>
        <w:t>建模。</w:t>
      </w:r>
    </w:p>
    <w:p w:rsidR="00834EB0" w:rsidRDefault="00834EB0" w:rsidP="00834EB0">
      <w:pPr>
        <w:ind w:firstLine="480"/>
      </w:pPr>
      <w:r>
        <w:rPr>
          <w:rFonts w:hint="eastAsia"/>
        </w:rPr>
        <w:t>5</w:t>
      </w:r>
      <w:r>
        <w:rPr>
          <w:rFonts w:hint="eastAsia"/>
        </w:rPr>
        <w:t>、对于埋藏在</w:t>
      </w:r>
      <w:r w:rsidRPr="00E608B7">
        <w:rPr>
          <w:rFonts w:hint="eastAsia"/>
          <w:color w:val="FF0000"/>
        </w:rPr>
        <w:t>盆地或风化层下面的地质</w:t>
      </w:r>
      <w:r>
        <w:rPr>
          <w:rFonts w:hint="eastAsia"/>
        </w:rPr>
        <w:t>，基于地图的方法可能就不合适了。地质学家很擅长构建这种缺乏数据的区域地质图，尽管</w:t>
      </w:r>
      <w:r>
        <w:rPr>
          <w:rFonts w:hint="eastAsia"/>
        </w:rPr>
        <w:t>3D</w:t>
      </w:r>
      <w:r>
        <w:rPr>
          <w:rFonts w:hint="eastAsia"/>
        </w:rPr>
        <w:t>地质模型的验证常受限于稀少的钻孔数据，此时模型可能是错误的，但很难说为什么。</w:t>
      </w:r>
    </w:p>
    <w:p w:rsidR="00834EB0" w:rsidRDefault="00834EB0" w:rsidP="00834EB0">
      <w:pPr>
        <w:ind w:firstLine="480"/>
      </w:pPr>
      <w:r>
        <w:rPr>
          <w:rFonts w:hint="eastAsia"/>
        </w:rPr>
        <w:t>6</w:t>
      </w:r>
      <w:r>
        <w:rPr>
          <w:rFonts w:hint="eastAsia"/>
        </w:rPr>
        <w:t>、</w:t>
      </w:r>
      <w:r w:rsidR="00934712">
        <w:rPr>
          <w:rFonts w:hint="eastAsia"/>
          <w:b/>
        </w:rPr>
        <w:t>以数字化</w:t>
      </w:r>
      <w:r w:rsidRPr="00E608B7">
        <w:rPr>
          <w:rFonts w:hint="eastAsia"/>
          <w:b/>
        </w:rPr>
        <w:t>形式的地质数据的获取</w:t>
      </w:r>
      <w:r>
        <w:rPr>
          <w:rFonts w:hint="eastAsia"/>
        </w:rPr>
        <w:t>：各国家存储的地质调查数据及</w:t>
      </w:r>
      <w:r w:rsidRPr="00A74154">
        <w:rPr>
          <w:rFonts w:hint="eastAsia"/>
          <w:color w:val="FF0000"/>
        </w:rPr>
        <w:t>露头数据</w:t>
      </w:r>
      <w:r>
        <w:rPr>
          <w:rFonts w:hint="eastAsia"/>
        </w:rPr>
        <w:t>库的格式都不同，还可能</w:t>
      </w:r>
      <w:r w:rsidR="00934712">
        <w:rPr>
          <w:rFonts w:hint="eastAsia"/>
        </w:rPr>
        <w:t>除了地质图，</w:t>
      </w:r>
      <w:r>
        <w:rPr>
          <w:rFonts w:hint="eastAsia"/>
        </w:rPr>
        <w:t>根本就</w:t>
      </w:r>
      <w:ins w:id="149" w:author="xbany" w:date="2023-04-18T10:58:00Z">
        <w:r w:rsidR="00A51EC5">
          <w:rPr>
            <w:rFonts w:hint="eastAsia"/>
          </w:rPr>
          <w:t>不</w:t>
        </w:r>
        <w:r w:rsidR="00A51EC5">
          <w:rPr>
            <w:rFonts w:hint="eastAsia"/>
          </w:rPr>
          <w:t>提供</w:t>
        </w:r>
      </w:ins>
      <w:del w:id="150" w:author="xbany" w:date="2023-04-18T10:58:00Z">
        <w:r w:rsidDel="00A51EC5">
          <w:rPr>
            <w:rFonts w:hint="eastAsia"/>
          </w:rPr>
          <w:delText>没有</w:delText>
        </w:r>
      </w:del>
      <w:ins w:id="151" w:author="xbany" w:date="2023-04-18T10:58:00Z">
        <w:r w:rsidR="00A51EC5">
          <w:rPr>
            <w:rFonts w:hint="eastAsia"/>
          </w:rPr>
          <w:t>露头</w:t>
        </w:r>
      </w:ins>
      <w:r>
        <w:rPr>
          <w:rFonts w:hint="eastAsia"/>
        </w:rPr>
        <w:t>数据</w:t>
      </w:r>
      <w:del w:id="152" w:author="xbany" w:date="2023-04-18T10:58:00Z">
        <w:r w:rsidDel="00A51EC5">
          <w:rPr>
            <w:rFonts w:hint="eastAsia"/>
          </w:rPr>
          <w:delText>提供</w:delText>
        </w:r>
      </w:del>
      <w:r>
        <w:rPr>
          <w:rFonts w:hint="eastAsia"/>
        </w:rPr>
        <w:t>，对于露头数据库，有些国家就不开放。因此，建立对各类算法需要的</w:t>
      </w:r>
      <w:r w:rsidRPr="006E07F0">
        <w:rPr>
          <w:rFonts w:hint="eastAsia"/>
          <w:highlight w:val="yellow"/>
        </w:rPr>
        <w:t>“最低数据标准”</w:t>
      </w:r>
      <w:r>
        <w:rPr>
          <w:rFonts w:hint="eastAsia"/>
        </w:rPr>
        <w:t>。</w:t>
      </w:r>
    </w:p>
    <w:p w:rsidR="00834EB0" w:rsidDel="00E12E82" w:rsidRDefault="00834EB0" w:rsidP="00834EB0">
      <w:pPr>
        <w:ind w:firstLine="480"/>
        <w:rPr>
          <w:del w:id="153" w:author="xbany" w:date="2023-04-18T10:56:00Z"/>
        </w:rPr>
      </w:pPr>
      <w:del w:id="154" w:author="xbany" w:date="2023-04-18T10:56:00Z">
        <w:r w:rsidDel="00E12E82">
          <w:rPr>
            <w:rFonts w:hint="eastAsia"/>
            <w:noProof/>
          </w:rPr>
          <w:drawing>
            <wp:inline distT="0" distB="0" distL="0" distR="0">
              <wp:extent cx="3576842" cy="981541"/>
              <wp:effectExtent l="19050" t="0" r="4558"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579027" cy="982141"/>
                      </a:xfrm>
                      <a:prstGeom prst="rect">
                        <a:avLst/>
                      </a:prstGeom>
                      <a:noFill/>
                      <a:ln w="9525">
                        <a:noFill/>
                        <a:miter lim="800000"/>
                        <a:headEnd/>
                        <a:tailEnd/>
                      </a:ln>
                    </pic:spPr>
                  </pic:pic>
                </a:graphicData>
              </a:graphic>
            </wp:inline>
          </w:drawing>
        </w:r>
      </w:del>
    </w:p>
    <w:p w:rsidR="00834EB0" w:rsidRPr="00861296" w:rsidRDefault="00861296" w:rsidP="00834EB0">
      <w:pPr>
        <w:ind w:firstLine="480"/>
        <w:rPr>
          <w:color w:val="FF0000"/>
        </w:rPr>
      </w:pPr>
      <w:r w:rsidRPr="00861296">
        <w:rPr>
          <w:rFonts w:hint="eastAsia"/>
          <w:color w:val="FF0000"/>
          <w:highlight w:val="yellow"/>
        </w:rPr>
        <w:t>最低要求的</w:t>
      </w:r>
      <w:r w:rsidR="00834EB0" w:rsidRPr="00861296">
        <w:rPr>
          <w:rFonts w:hint="eastAsia"/>
          <w:color w:val="FF0000"/>
          <w:highlight w:val="yellow"/>
        </w:rPr>
        <w:t>地质图（矢量格式）：</w:t>
      </w:r>
    </w:p>
    <w:p w:rsidR="00834EB0" w:rsidRDefault="00834EB0" w:rsidP="00834EB0">
      <w:pPr>
        <w:ind w:firstLine="480"/>
      </w:pPr>
      <w:r>
        <w:rPr>
          <w:rFonts w:hint="eastAsia"/>
        </w:rPr>
        <w:t xml:space="preserve">(1) </w:t>
      </w:r>
      <w:r>
        <w:rPr>
          <w:rFonts w:hint="eastAsia"/>
        </w:rPr>
        <w:t>层序编号和岩石类型信息的地质多边形（必须的）</w:t>
      </w:r>
    </w:p>
    <w:p w:rsidR="00834EB0" w:rsidRDefault="00834EB0" w:rsidP="00834EB0">
      <w:pPr>
        <w:ind w:firstLine="480"/>
      </w:pPr>
      <w:r>
        <w:rPr>
          <w:rFonts w:hint="eastAsia"/>
        </w:rPr>
        <w:t xml:space="preserve">(2) </w:t>
      </w:r>
      <w:r>
        <w:rPr>
          <w:rFonts w:hint="eastAsia"/>
        </w:rPr>
        <w:t>断层多段线（必须的）</w:t>
      </w:r>
    </w:p>
    <w:p w:rsidR="00834EB0" w:rsidRDefault="00834EB0" w:rsidP="00834EB0">
      <w:pPr>
        <w:ind w:firstLine="480"/>
      </w:pPr>
      <w:r>
        <w:rPr>
          <w:rFonts w:hint="eastAsia"/>
        </w:rPr>
        <w:t xml:space="preserve">(3) </w:t>
      </w:r>
      <w:r>
        <w:rPr>
          <w:rFonts w:hint="eastAsia"/>
        </w:rPr>
        <w:t>层理</w:t>
      </w:r>
      <w:r w:rsidR="00344265">
        <w:rPr>
          <w:rFonts w:hint="eastAsia"/>
        </w:rPr>
        <w:t>倾角</w:t>
      </w:r>
      <w:r>
        <w:rPr>
          <w:rFonts w:hint="eastAsia"/>
        </w:rPr>
        <w:t>（</w:t>
      </w:r>
      <w:r>
        <w:rPr>
          <w:rFonts w:hint="eastAsia"/>
        </w:rPr>
        <w:t>dip</w:t>
      </w:r>
      <w:r>
        <w:rPr>
          <w:rFonts w:hint="eastAsia"/>
        </w:rPr>
        <w:t>和</w:t>
      </w:r>
      <w:r>
        <w:rPr>
          <w:rFonts w:hint="eastAsia"/>
        </w:rPr>
        <w:t>dip</w:t>
      </w:r>
      <w:r>
        <w:rPr>
          <w:rFonts w:hint="eastAsia"/>
        </w:rPr>
        <w:t>方向的点）（必须的）</w:t>
      </w:r>
    </w:p>
    <w:p w:rsidR="00834EB0" w:rsidRDefault="00834EB0" w:rsidP="00834EB0">
      <w:pPr>
        <w:ind w:firstLine="480"/>
      </w:pPr>
      <w:r>
        <w:rPr>
          <w:rFonts w:hint="eastAsia"/>
        </w:rPr>
        <w:t xml:space="preserve">(4) </w:t>
      </w:r>
      <w:r>
        <w:rPr>
          <w:rFonts w:hint="eastAsia"/>
        </w:rPr>
        <w:t>矿物沉积层（可选）</w:t>
      </w:r>
    </w:p>
    <w:p w:rsidR="00834EB0" w:rsidRPr="00513F99" w:rsidRDefault="00834EB0" w:rsidP="00834EB0">
      <w:pPr>
        <w:ind w:firstLine="480"/>
      </w:pPr>
      <w:r>
        <w:rPr>
          <w:rFonts w:hint="eastAsia"/>
        </w:rPr>
        <w:t xml:space="preserve">(5) </w:t>
      </w:r>
      <w:r>
        <w:rPr>
          <w:rFonts w:hint="eastAsia"/>
        </w:rPr>
        <w:t>褶皱轴向迹层（可选）</w:t>
      </w:r>
    </w:p>
    <w:p w:rsidR="00834EB0" w:rsidRDefault="00834EB0" w:rsidP="00834EB0">
      <w:pPr>
        <w:ind w:firstLine="480"/>
      </w:pPr>
    </w:p>
    <w:p w:rsidR="00834EB0" w:rsidRDefault="00834EB0" w:rsidP="00B56B86">
      <w:pPr>
        <w:pStyle w:val="40"/>
      </w:pPr>
      <w:r w:rsidRPr="004A1B7F">
        <w:rPr>
          <w:rFonts w:hint="eastAsia"/>
          <w:highlight w:val="yellow"/>
        </w:rPr>
        <w:lastRenderedPageBreak/>
        <w:t>5.2.2</w:t>
      </w:r>
      <w:r w:rsidRPr="004A1B7F">
        <w:rPr>
          <w:rFonts w:hint="eastAsia"/>
          <w:highlight w:val="yellow"/>
        </w:rPr>
        <w:t>数据质量差</w:t>
      </w:r>
    </w:p>
    <w:p w:rsidR="00834EB0" w:rsidRDefault="00834EB0" w:rsidP="00834EB0">
      <w:pPr>
        <w:ind w:firstLine="480"/>
      </w:pPr>
      <w:r>
        <w:rPr>
          <w:rFonts w:hint="eastAsia"/>
        </w:rPr>
        <w:t>地质图信息错误导致如</w:t>
      </w:r>
      <w:r w:rsidRPr="00705DC1">
        <w:rPr>
          <w:rFonts w:hint="eastAsia"/>
          <w:color w:val="FF0000"/>
        </w:rPr>
        <w:t>图</w:t>
      </w:r>
      <w:r w:rsidRPr="00705DC1">
        <w:rPr>
          <w:rFonts w:hint="eastAsia"/>
          <w:color w:val="FF0000"/>
        </w:rPr>
        <w:t>8b</w:t>
      </w:r>
      <w:r>
        <w:rPr>
          <w:rFonts w:hint="eastAsia"/>
        </w:rPr>
        <w:t>的错误的封闭断层。</w:t>
      </w:r>
    </w:p>
    <w:p w:rsidR="00834EB0" w:rsidRDefault="00834EB0" w:rsidP="00834EB0">
      <w:pPr>
        <w:ind w:firstLine="480"/>
      </w:pPr>
      <w:r>
        <w:rPr>
          <w:rFonts w:hint="eastAsia"/>
        </w:rPr>
        <w:t>如果输入地图中层序信息是错误的，可以做些地图逻辑分析，如</w:t>
      </w:r>
      <w:r>
        <w:rPr>
          <w:rFonts w:hint="eastAsia"/>
        </w:rPr>
        <w:t>3.3.2</w:t>
      </w:r>
      <w:r>
        <w:rPr>
          <w:rFonts w:hint="eastAsia"/>
        </w:rPr>
        <w:t>节描述的。</w:t>
      </w:r>
    </w:p>
    <w:p w:rsidR="00834EB0" w:rsidRPr="00CB6845" w:rsidRDefault="00834EB0" w:rsidP="00834EB0">
      <w:pPr>
        <w:ind w:firstLine="480"/>
      </w:pPr>
      <w:r>
        <w:rPr>
          <w:rFonts w:hint="eastAsia"/>
        </w:rPr>
        <w:t>如果使用解构数据</w:t>
      </w:r>
      <w:r>
        <w:rPr>
          <w:rFonts w:hint="eastAsia"/>
          <w:color w:val="FF0000"/>
        </w:rPr>
        <w:t>构建</w:t>
      </w:r>
      <w:r w:rsidRPr="004D2932">
        <w:rPr>
          <w:rFonts w:hint="eastAsia"/>
          <w:color w:val="FF0000"/>
        </w:rPr>
        <w:t>3D</w:t>
      </w:r>
      <w:r w:rsidRPr="004D2932">
        <w:rPr>
          <w:rFonts w:hint="eastAsia"/>
          <w:color w:val="FF0000"/>
        </w:rPr>
        <w:t>模型失败了</w:t>
      </w:r>
      <w:r>
        <w:rPr>
          <w:rFonts w:hint="eastAsia"/>
        </w:rPr>
        <w:t>，可能是</w:t>
      </w:r>
      <w:r w:rsidRPr="004D2932">
        <w:rPr>
          <w:rFonts w:hint="eastAsia"/>
          <w:color w:val="FF0000"/>
        </w:rPr>
        <w:t>输入数据的不一致</w:t>
      </w:r>
      <w:r>
        <w:rPr>
          <w:rFonts w:hint="eastAsia"/>
        </w:rPr>
        <w:t>导致的，但模型不能告诉是哪个数据造成的错误，因此以后还需要一个健壮的地图校验程序，提供正确建模的指导。目前，重合</w:t>
      </w:r>
      <w:r>
        <w:rPr>
          <w:rFonts w:hint="eastAsia"/>
        </w:rPr>
        <w:t>Polygons</w:t>
      </w:r>
      <w:r>
        <w:rPr>
          <w:rFonts w:hint="eastAsia"/>
        </w:rPr>
        <w:t>和</w:t>
      </w:r>
      <w:r>
        <w:rPr>
          <w:rFonts w:hint="eastAsia"/>
        </w:rPr>
        <w:t>Polylines</w:t>
      </w:r>
      <w:r>
        <w:rPr>
          <w:rFonts w:hint="eastAsia"/>
        </w:rPr>
        <w:t>之间的节点的小的不匹配是可接受的。</w:t>
      </w:r>
    </w:p>
    <w:p w:rsidR="00834EB0" w:rsidRDefault="00834EB0" w:rsidP="00B56B86">
      <w:pPr>
        <w:pStyle w:val="40"/>
      </w:pPr>
      <w:r>
        <w:rPr>
          <w:rFonts w:hint="eastAsia"/>
        </w:rPr>
        <w:t>5.2.3</w:t>
      </w:r>
      <w:r>
        <w:rPr>
          <w:rFonts w:hint="eastAsia"/>
        </w:rPr>
        <w:t>数据的错误解构</w:t>
      </w:r>
      <w:del w:id="155" w:author="xbany" w:date="2023-04-18T10:55:00Z">
        <w:r w:rsidDel="00691822">
          <w:rPr>
            <w:rFonts w:hint="eastAsia"/>
          </w:rPr>
          <w:delText>(deconstruction)</w:delText>
        </w:r>
      </w:del>
    </w:p>
    <w:p w:rsidR="00834EB0" w:rsidRDefault="00834EB0" w:rsidP="00834EB0">
      <w:pPr>
        <w:ind w:firstLine="480"/>
      </w:pPr>
      <w:r>
        <w:rPr>
          <w:rFonts w:hint="eastAsia"/>
        </w:rPr>
        <w:t>map2loop</w:t>
      </w:r>
      <w:r>
        <w:rPr>
          <w:rFonts w:hint="eastAsia"/>
        </w:rPr>
        <w:t>在解构地图数据过程中做了很多简化。可以自动检验断层位移和单元厚度的计算，保证沿着一个断面或接触的一致性。</w:t>
      </w:r>
    </w:p>
    <w:p w:rsidR="00834EB0" w:rsidRDefault="00834EB0" w:rsidP="00B56B86">
      <w:pPr>
        <w:pStyle w:val="40"/>
      </w:pPr>
      <w:r>
        <w:rPr>
          <w:rFonts w:hint="eastAsia"/>
        </w:rPr>
        <w:t>5.2.4</w:t>
      </w:r>
      <w:r>
        <w:rPr>
          <w:rFonts w:hint="eastAsia"/>
        </w:rPr>
        <w:t>不完备的</w:t>
      </w:r>
      <w:r>
        <w:rPr>
          <w:rFonts w:hint="eastAsia"/>
        </w:rPr>
        <w:t>3D</w:t>
      </w:r>
      <w:r>
        <w:rPr>
          <w:rFonts w:hint="eastAsia"/>
        </w:rPr>
        <w:t>建模算法</w:t>
      </w:r>
    </w:p>
    <w:p w:rsidR="00834EB0" w:rsidRDefault="00834EB0" w:rsidP="00834EB0">
      <w:pPr>
        <w:ind w:firstLine="480"/>
      </w:pPr>
      <w:r>
        <w:rPr>
          <w:rFonts w:hint="eastAsia"/>
        </w:rPr>
        <w:t>map2loop</w:t>
      </w:r>
      <w:r>
        <w:rPr>
          <w:rFonts w:hint="eastAsia"/>
        </w:rPr>
        <w:t>不能生成满意的</w:t>
      </w:r>
      <w:r>
        <w:rPr>
          <w:rFonts w:hint="eastAsia"/>
        </w:rPr>
        <w:t>3D</w:t>
      </w:r>
      <w:r>
        <w:rPr>
          <w:rFonts w:hint="eastAsia"/>
        </w:rPr>
        <w:t>地质模型的最后一个原因是：模拟系统本身不能很好地考虑所有类型的地质场景。隐式建模的模拟引擎在</w:t>
      </w:r>
      <w:r>
        <w:rPr>
          <w:rFonts w:hint="eastAsia"/>
        </w:rPr>
        <w:t>well-defined</w:t>
      </w:r>
      <w:r>
        <w:rPr>
          <w:rFonts w:hint="eastAsia"/>
        </w:rPr>
        <w:t>和变形不大的层序的区域，工作很好，尽管</w:t>
      </w:r>
      <w:r>
        <w:rPr>
          <w:rFonts w:hint="eastAsia"/>
        </w:rPr>
        <w:t>LoopStructural</w:t>
      </w:r>
      <w:r>
        <w:rPr>
          <w:rFonts w:hint="eastAsia"/>
        </w:rPr>
        <w:t>也可以处理</w:t>
      </w:r>
      <w:r>
        <w:rPr>
          <w:rFonts w:hint="eastAsia"/>
        </w:rPr>
        <w:t>poly-deformed</w:t>
      </w:r>
      <w:r>
        <w:rPr>
          <w:rFonts w:hint="eastAsia"/>
        </w:rPr>
        <w:t>的阶地。一旦</w:t>
      </w:r>
      <w:r>
        <w:rPr>
          <w:rFonts w:hint="eastAsia"/>
        </w:rPr>
        <w:t>overprinting</w:t>
      </w:r>
      <w:r>
        <w:rPr>
          <w:rFonts w:hint="eastAsia"/>
        </w:rPr>
        <w:t>构造很重要，隐式建模需要越来越多的信息（通常是解译后的数据，不是原始数据），来浮现地质学家设想的地质模型。地质学家头脑中的概念模型可称为</w:t>
      </w:r>
      <w:r>
        <w:rPr>
          <w:rFonts w:hint="eastAsia"/>
        </w:rPr>
        <w:t>"</w:t>
      </w:r>
      <w:r w:rsidRPr="00021F32">
        <w:rPr>
          <w:rFonts w:hint="eastAsia"/>
          <w:color w:val="FF0000"/>
        </w:rPr>
        <w:t>先验的概念</w:t>
      </w:r>
      <w:r>
        <w:rPr>
          <w:rFonts w:hint="eastAsia"/>
        </w:rPr>
        <w:t>"</w:t>
      </w:r>
      <w:r>
        <w:rPr>
          <w:rFonts w:hint="eastAsia"/>
        </w:rPr>
        <w:t>，这很难编成程序。</w:t>
      </w:r>
    </w:p>
    <w:p w:rsidR="00834EB0" w:rsidRDefault="00834EB0" w:rsidP="00834EB0">
      <w:pPr>
        <w:pStyle w:val="30"/>
      </w:pPr>
      <w:r>
        <w:rPr>
          <w:rFonts w:hint="eastAsia"/>
        </w:rPr>
        <w:t>5.3</w:t>
      </w:r>
      <w:r>
        <w:rPr>
          <w:rFonts w:hint="eastAsia"/>
        </w:rPr>
        <w:t>将来的工作</w:t>
      </w:r>
    </w:p>
    <w:p w:rsidR="00834EB0" w:rsidRDefault="00834EB0" w:rsidP="00834EB0">
      <w:pPr>
        <w:ind w:firstLine="480"/>
      </w:pPr>
      <w:r>
        <w:rPr>
          <w:rFonts w:hint="eastAsia"/>
        </w:rPr>
        <w:t>（</w:t>
      </w:r>
      <w:r>
        <w:rPr>
          <w:rFonts w:hint="eastAsia"/>
        </w:rPr>
        <w:t>1</w:t>
      </w:r>
      <w:r>
        <w:rPr>
          <w:rFonts w:hint="eastAsia"/>
        </w:rPr>
        <w:t>）随机模型系综生成器：</w:t>
      </w:r>
      <w:hyperlink r:id="rId12" w:history="1">
        <w:r w:rsidRPr="009E734D">
          <w:t>https://github.com/Loop3D/ensemble_generator</w:t>
        </w:r>
      </w:hyperlink>
      <w:r>
        <w:rPr>
          <w:rFonts w:hint="eastAsia"/>
        </w:rPr>
        <w:t>。</w:t>
      </w:r>
    </w:p>
    <w:p w:rsidR="00834EB0" w:rsidRDefault="00834EB0" w:rsidP="00834EB0">
      <w:pPr>
        <w:ind w:firstLine="480"/>
      </w:pPr>
      <w:r>
        <w:rPr>
          <w:rFonts w:hint="eastAsia"/>
        </w:rPr>
        <w:t>（</w:t>
      </w:r>
      <w:r>
        <w:rPr>
          <w:rFonts w:hint="eastAsia"/>
        </w:rPr>
        <w:t>2</w:t>
      </w:r>
      <w:r>
        <w:rPr>
          <w:rFonts w:hint="eastAsia"/>
        </w:rPr>
        <w:t>）批量的地质建模（</w:t>
      </w:r>
      <w:r>
        <w:rPr>
          <w:rFonts w:hint="eastAsia"/>
        </w:rPr>
        <w:t>1000</w:t>
      </w:r>
      <w:r>
        <w:rPr>
          <w:rFonts w:hint="eastAsia"/>
        </w:rPr>
        <w:t>个建模与</w:t>
      </w:r>
      <w:r>
        <w:rPr>
          <w:rFonts w:hint="eastAsia"/>
        </w:rPr>
        <w:t>1</w:t>
      </w:r>
      <w:r>
        <w:rPr>
          <w:rFonts w:hint="eastAsia"/>
        </w:rPr>
        <w:t>个建模的时间是差不多的）。</w:t>
      </w:r>
    </w:p>
    <w:p w:rsidR="00834EB0" w:rsidRDefault="00834EB0" w:rsidP="00834EB0">
      <w:pPr>
        <w:ind w:firstLine="480"/>
      </w:pPr>
      <w:r>
        <w:rPr>
          <w:rFonts w:hint="eastAsia"/>
        </w:rPr>
        <w:t>（</w:t>
      </w:r>
      <w:r>
        <w:rPr>
          <w:rFonts w:hint="eastAsia"/>
        </w:rPr>
        <w:t>3</w:t>
      </w:r>
      <w:r>
        <w:rPr>
          <w:rFonts w:hint="eastAsia"/>
        </w:rPr>
        <w:t>）</w:t>
      </w:r>
      <w:r>
        <w:rPr>
          <w:rFonts w:hint="eastAsia"/>
        </w:rPr>
        <w:t>GemPy</w:t>
      </w:r>
      <w:r>
        <w:rPr>
          <w:rFonts w:hint="eastAsia"/>
        </w:rPr>
        <w:t>有自己的先进的框架分析不确定性。下一步，封装数据提取、</w:t>
      </w:r>
      <w:r>
        <w:rPr>
          <w:rFonts w:hint="eastAsia"/>
        </w:rPr>
        <w:t>3D</w:t>
      </w:r>
      <w:r>
        <w:rPr>
          <w:rFonts w:hint="eastAsia"/>
        </w:rPr>
        <w:t>地质建模、地球物理正反演工作流到</w:t>
      </w:r>
      <w:r>
        <w:rPr>
          <w:rFonts w:hint="eastAsia"/>
        </w:rPr>
        <w:t>Bayesian</w:t>
      </w:r>
      <w:r>
        <w:rPr>
          <w:rFonts w:hint="eastAsia"/>
        </w:rPr>
        <w:t>分析框架，因此所有建模、不确定度定量化和联合地质</w:t>
      </w:r>
      <w:r>
        <w:rPr>
          <w:rFonts w:hint="eastAsia"/>
        </w:rPr>
        <w:t>-</w:t>
      </w:r>
      <w:r>
        <w:rPr>
          <w:rFonts w:hint="eastAsia"/>
        </w:rPr>
        <w:t>地球物理反演决策的累积影响可以统一的方式进行分析。</w:t>
      </w:r>
    </w:p>
    <w:p w:rsidR="00834EB0" w:rsidRDefault="00834EB0" w:rsidP="00834EB0">
      <w:pPr>
        <w:ind w:firstLine="480"/>
        <w:rPr>
          <w:kern w:val="0"/>
        </w:rPr>
      </w:pPr>
      <w:r>
        <w:rPr>
          <w:rFonts w:hint="eastAsia"/>
        </w:rPr>
        <w:t>（</w:t>
      </w:r>
      <w:r>
        <w:rPr>
          <w:rFonts w:hint="eastAsia"/>
        </w:rPr>
        <w:t>4</w:t>
      </w:r>
      <w:r>
        <w:rPr>
          <w:rFonts w:hint="eastAsia"/>
        </w:rPr>
        <w:t>）集成自动提取钻孔数据信息</w:t>
      </w:r>
      <w:r>
        <w:rPr>
          <w:rFonts w:hint="eastAsia"/>
        </w:rPr>
        <w:t>(Joshi et al., 2021)</w:t>
      </w:r>
      <w:r>
        <w:rPr>
          <w:rFonts w:hint="eastAsia"/>
        </w:rPr>
        <w:t>和考虑</w:t>
      </w:r>
      <w:r w:rsidRPr="00CD0342">
        <w:rPr>
          <w:rFonts w:hint="eastAsia"/>
          <w:color w:val="FF0000"/>
        </w:rPr>
        <w:t>sill-like</w:t>
      </w:r>
      <w:r w:rsidRPr="00CD0342">
        <w:rPr>
          <w:rFonts w:hint="eastAsia"/>
          <w:color w:val="FF0000"/>
        </w:rPr>
        <w:t>侵入接触</w:t>
      </w:r>
      <w:r>
        <w:rPr>
          <w:rFonts w:hint="eastAsia"/>
        </w:rPr>
        <w:t>(</w:t>
      </w:r>
      <w:r>
        <w:rPr>
          <w:kern w:val="0"/>
        </w:rPr>
        <w:t>Alvarado-Neves et al., 2020</w:t>
      </w:r>
      <w:r>
        <w:rPr>
          <w:rFonts w:hint="eastAsia"/>
          <w:kern w:val="0"/>
        </w:rPr>
        <w:t>)</w:t>
      </w:r>
      <w:r>
        <w:rPr>
          <w:rFonts w:hint="eastAsia"/>
          <w:kern w:val="0"/>
        </w:rPr>
        <w:t>。</w:t>
      </w:r>
    </w:p>
    <w:p w:rsidR="00834EB0" w:rsidRDefault="00834EB0" w:rsidP="00834EB0">
      <w:pPr>
        <w:ind w:firstLine="480"/>
      </w:pPr>
      <w:r>
        <w:rPr>
          <w:rFonts w:hint="eastAsia"/>
        </w:rPr>
        <w:t>（</w:t>
      </w:r>
      <w:r>
        <w:rPr>
          <w:rFonts w:hint="eastAsia"/>
        </w:rPr>
        <w:t>5</w:t>
      </w:r>
      <w:r>
        <w:rPr>
          <w:rFonts w:hint="eastAsia"/>
        </w:rPr>
        <w:t>）</w:t>
      </w:r>
      <w:r>
        <w:rPr>
          <w:rFonts w:hint="eastAsia"/>
        </w:rPr>
        <w:t>map2loop</w:t>
      </w:r>
      <w:r>
        <w:rPr>
          <w:rFonts w:hint="eastAsia"/>
        </w:rPr>
        <w:t>及相关代码，需要管理更多种类的数据数据集，比如钻孔和剖面数据（已经在进行了）。</w:t>
      </w:r>
    </w:p>
    <w:p w:rsidR="00834EB0" w:rsidRPr="008C6196" w:rsidRDefault="00834EB0" w:rsidP="00834EB0">
      <w:pPr>
        <w:ind w:firstLine="480"/>
      </w:pPr>
      <w:r>
        <w:rPr>
          <w:rFonts w:hint="eastAsia"/>
        </w:rPr>
        <w:lastRenderedPageBreak/>
        <w:t>（</w:t>
      </w:r>
      <w:r>
        <w:rPr>
          <w:rFonts w:hint="eastAsia"/>
        </w:rPr>
        <w:t>6</w:t>
      </w:r>
      <w:r>
        <w:rPr>
          <w:rFonts w:hint="eastAsia"/>
        </w:rPr>
        <w:t>）最大的挑战还是融入地质学家的</w:t>
      </w:r>
      <w:r w:rsidRPr="001C66C7">
        <w:rPr>
          <w:rFonts w:hint="eastAsia"/>
          <w:color w:val="FF0000"/>
        </w:rPr>
        <w:t>先验概念</w:t>
      </w:r>
      <w:r>
        <w:rPr>
          <w:rFonts w:hint="eastAsia"/>
        </w:rPr>
        <w:t>到解构工作流</w:t>
      </w:r>
      <w:r>
        <w:rPr>
          <w:rFonts w:hint="eastAsia"/>
        </w:rPr>
        <w:t>(Jessell, 2021)</w:t>
      </w:r>
      <w:r>
        <w:rPr>
          <w:rFonts w:hint="eastAsia"/>
        </w:rPr>
        <w:t>。</w:t>
      </w:r>
    </w:p>
    <w:p w:rsidR="00834EB0" w:rsidRDefault="00834EB0" w:rsidP="00834EB0">
      <w:pPr>
        <w:pStyle w:val="2"/>
      </w:pPr>
      <w:r>
        <w:rPr>
          <w:rFonts w:hint="eastAsia"/>
        </w:rPr>
        <w:t>6</w:t>
      </w:r>
      <w:r>
        <w:rPr>
          <w:rFonts w:hint="eastAsia"/>
        </w:rPr>
        <w:t>结论</w:t>
      </w:r>
    </w:p>
    <w:p w:rsidR="00834EB0" w:rsidRDefault="00821388" w:rsidP="00834EB0">
      <w:pPr>
        <w:ind w:firstLine="480"/>
        <w:rPr>
          <w:ins w:id="156" w:author="xbany" w:date="2023-04-18T11:18:00Z"/>
          <w:rFonts w:hint="eastAsia"/>
        </w:rPr>
      </w:pPr>
      <w:ins w:id="157" w:author="xbany" w:date="2023-04-18T11:18:00Z">
        <w:r>
          <w:rPr>
            <w:rFonts w:hint="eastAsia"/>
          </w:rPr>
          <w:t>自动化的优势：</w:t>
        </w:r>
      </w:ins>
    </w:p>
    <w:p w:rsidR="00821388" w:rsidRDefault="00821388" w:rsidP="00821388">
      <w:pPr>
        <w:pStyle w:val="a8"/>
        <w:numPr>
          <w:ilvl w:val="0"/>
          <w:numId w:val="9"/>
        </w:numPr>
        <w:ind w:firstLineChars="0"/>
        <w:rPr>
          <w:ins w:id="158" w:author="xbany" w:date="2023-04-18T11:18:00Z"/>
          <w:rFonts w:hint="eastAsia"/>
        </w:rPr>
      </w:pPr>
      <w:ins w:id="159" w:author="xbany" w:date="2023-04-18T11:18:00Z">
        <w:r>
          <w:rPr>
            <w:rFonts w:hint="eastAsia"/>
          </w:rPr>
          <w:t>减少建模准备数据的时间；</w:t>
        </w:r>
      </w:ins>
    </w:p>
    <w:p w:rsidR="00821388" w:rsidRDefault="00821388" w:rsidP="00821388">
      <w:pPr>
        <w:pStyle w:val="a8"/>
        <w:numPr>
          <w:ilvl w:val="0"/>
          <w:numId w:val="9"/>
        </w:numPr>
        <w:ind w:firstLineChars="0"/>
        <w:rPr>
          <w:ins w:id="160" w:author="xbany" w:date="2023-04-18T11:18:00Z"/>
          <w:rFonts w:hint="eastAsia"/>
        </w:rPr>
      </w:pPr>
      <w:ins w:id="161" w:author="xbany" w:date="2023-04-18T11:18:00Z">
        <w:r>
          <w:rPr>
            <w:rFonts w:hint="eastAsia"/>
          </w:rPr>
          <w:t>可重复建模；</w:t>
        </w:r>
      </w:ins>
    </w:p>
    <w:p w:rsidR="00821388" w:rsidRDefault="00821388" w:rsidP="00821388">
      <w:pPr>
        <w:pStyle w:val="a8"/>
        <w:numPr>
          <w:ilvl w:val="0"/>
          <w:numId w:val="9"/>
        </w:numPr>
        <w:ind w:firstLineChars="0"/>
        <w:rPr>
          <w:ins w:id="162" w:author="xbany" w:date="2023-04-18T11:18:00Z"/>
          <w:rFonts w:hint="eastAsia"/>
        </w:rPr>
      </w:pPr>
      <w:ins w:id="163" w:author="xbany" w:date="2023-04-18T11:18:00Z">
        <w:r>
          <w:rPr>
            <w:rFonts w:hint="eastAsia"/>
          </w:rPr>
          <w:t>分离主要的观测、解释、推演数据和概念；</w:t>
        </w:r>
      </w:ins>
    </w:p>
    <w:p w:rsidR="00821388" w:rsidRPr="00821388" w:rsidRDefault="00821388" w:rsidP="00821388">
      <w:pPr>
        <w:pStyle w:val="a8"/>
        <w:numPr>
          <w:ilvl w:val="0"/>
          <w:numId w:val="9"/>
        </w:numPr>
        <w:ind w:firstLineChars="0"/>
      </w:pPr>
      <w:ins w:id="164" w:author="xbany" w:date="2023-04-18T11:19:00Z">
        <w:r>
          <w:rPr>
            <w:rFonts w:hint="eastAsia"/>
          </w:rPr>
          <w:t>提供敏感性分析、不确定定量和信息的价值研究的途径。</w:t>
        </w:r>
      </w:ins>
    </w:p>
    <w:p w:rsidR="00834EB0" w:rsidRDefault="00834EB0" w:rsidP="00834EB0">
      <w:pPr>
        <w:ind w:firstLine="480"/>
      </w:pPr>
    </w:p>
    <w:p w:rsidR="00834EB0" w:rsidRDefault="00834EB0" w:rsidP="00834EB0">
      <w:pPr>
        <w:pStyle w:val="2"/>
      </w:pPr>
      <w:r>
        <w:rPr>
          <w:rFonts w:hint="eastAsia"/>
        </w:rPr>
        <w:t>附录</w:t>
      </w:r>
      <w:r>
        <w:rPr>
          <w:rFonts w:hint="eastAsia"/>
        </w:rPr>
        <w:t>A: map2loop</w:t>
      </w:r>
      <w:r>
        <w:rPr>
          <w:rFonts w:hint="eastAsia"/>
        </w:rPr>
        <w:t>的最低输入要求</w:t>
      </w:r>
    </w:p>
    <w:p w:rsidR="00834EB0" w:rsidDel="005B19D4" w:rsidRDefault="00834EB0" w:rsidP="00834EB0">
      <w:pPr>
        <w:ind w:firstLine="480"/>
        <w:rPr>
          <w:del w:id="165" w:author="xbany" w:date="2023-04-18T11:19:00Z"/>
        </w:rPr>
      </w:pPr>
      <w:del w:id="166" w:author="xbany" w:date="2023-04-18T11:19:00Z">
        <w:r w:rsidDel="005B19D4">
          <w:rPr>
            <w:rFonts w:hint="eastAsia"/>
          </w:rPr>
          <w:delText>最低的</w:delText>
        </w:r>
        <w:r w:rsidDel="005B19D4">
          <w:rPr>
            <w:rFonts w:hint="eastAsia"/>
          </w:rPr>
          <w:delText>map2loop</w:delText>
        </w:r>
        <w:r w:rsidDel="005B19D4">
          <w:rPr>
            <w:rFonts w:hint="eastAsia"/>
          </w:rPr>
          <w:delText>输入要求：</w:delText>
        </w:r>
      </w:del>
    </w:p>
    <w:p w:rsidR="00834EB0" w:rsidDel="005B19D4" w:rsidRDefault="00834EB0" w:rsidP="00834EB0">
      <w:pPr>
        <w:ind w:firstLine="480"/>
        <w:rPr>
          <w:del w:id="167" w:author="xbany" w:date="2023-04-18T11:19:00Z"/>
        </w:rPr>
      </w:pPr>
    </w:p>
    <w:p w:rsidR="00834EB0" w:rsidRDefault="00834EB0" w:rsidP="00834EB0">
      <w:pPr>
        <w:ind w:firstLine="480"/>
      </w:pPr>
      <w:r>
        <w:rPr>
          <w:rFonts w:hint="eastAsia"/>
        </w:rPr>
        <w:t>Zenodo:</w:t>
      </w:r>
    </w:p>
    <w:p w:rsidR="00834EB0" w:rsidRDefault="00834EB0" w:rsidP="00834EB0">
      <w:pPr>
        <w:ind w:firstLine="480"/>
      </w:pPr>
      <w:r>
        <w:rPr>
          <w:rFonts w:hint="eastAsia"/>
        </w:rPr>
        <w:t>map2loop</w:t>
      </w:r>
      <w:r>
        <w:rPr>
          <w:rFonts w:hint="eastAsia"/>
        </w:rPr>
        <w:t>（依赖于</w:t>
      </w:r>
      <w:r>
        <w:rPr>
          <w:rFonts w:hint="eastAsia"/>
        </w:rPr>
        <w:t>map2model</w:t>
      </w:r>
      <w:r>
        <w:rPr>
          <w:rFonts w:hint="eastAsia"/>
        </w:rPr>
        <w:t>）源码及</w:t>
      </w:r>
      <w:r>
        <w:rPr>
          <w:rFonts w:hint="eastAsia"/>
        </w:rPr>
        <w:t>Notebook</w:t>
      </w:r>
      <w:r>
        <w:rPr>
          <w:rFonts w:hint="eastAsia"/>
        </w:rPr>
        <w:t>下载：</w:t>
      </w:r>
    </w:p>
    <w:p w:rsidR="00834EB0" w:rsidRDefault="00834EB0" w:rsidP="00834EB0">
      <w:pPr>
        <w:ind w:firstLine="480"/>
        <w:jc w:val="center"/>
      </w:pPr>
      <w:r>
        <w:rPr>
          <w:rFonts w:hint="eastAsia"/>
          <w:noProof/>
        </w:rPr>
        <w:drawing>
          <wp:inline distT="0" distB="0" distL="0" distR="0">
            <wp:extent cx="2433572" cy="2010887"/>
            <wp:effectExtent l="19050" t="0" r="4828"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437149" cy="2013843"/>
                    </a:xfrm>
                    <a:prstGeom prst="rect">
                      <a:avLst/>
                    </a:prstGeom>
                    <a:noFill/>
                    <a:ln w="9525">
                      <a:noFill/>
                      <a:miter lim="800000"/>
                      <a:headEnd/>
                      <a:tailEnd/>
                    </a:ln>
                  </pic:spPr>
                </pic:pic>
              </a:graphicData>
            </a:graphic>
          </wp:inline>
        </w:drawing>
      </w:r>
      <w:r>
        <w:rPr>
          <w:rFonts w:hint="eastAsia"/>
          <w:noProof/>
        </w:rPr>
        <w:drawing>
          <wp:inline distT="0" distB="0" distL="0" distR="0">
            <wp:extent cx="2426829" cy="2007244"/>
            <wp:effectExtent l="1905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426937" cy="2007333"/>
                    </a:xfrm>
                    <a:prstGeom prst="rect">
                      <a:avLst/>
                    </a:prstGeom>
                    <a:noFill/>
                    <a:ln w="9525">
                      <a:noFill/>
                      <a:miter lim="800000"/>
                      <a:headEnd/>
                      <a:tailEnd/>
                    </a:ln>
                  </pic:spPr>
                </pic:pic>
              </a:graphicData>
            </a:graphic>
          </wp:inline>
        </w:drawing>
      </w:r>
    </w:p>
    <w:p w:rsidR="00834EB0" w:rsidRDefault="00834EB0" w:rsidP="00834EB0">
      <w:pPr>
        <w:ind w:firstLine="480"/>
      </w:pPr>
    </w:p>
    <w:p w:rsidR="00834EB0" w:rsidRDefault="00834EB0" w:rsidP="00834EB0">
      <w:pPr>
        <w:ind w:firstLine="480"/>
      </w:pPr>
      <w:r>
        <w:rPr>
          <w:rFonts w:hint="eastAsia"/>
        </w:rPr>
        <w:t>map2model</w:t>
      </w:r>
      <w:r>
        <w:rPr>
          <w:rFonts w:hint="eastAsia"/>
        </w:rPr>
        <w:t>源码下载：</w:t>
      </w:r>
    </w:p>
    <w:p w:rsidR="00834EB0" w:rsidRDefault="00834EB0" w:rsidP="00834EB0">
      <w:pPr>
        <w:ind w:firstLine="480"/>
      </w:pPr>
      <w:r>
        <w:rPr>
          <w:rFonts w:hint="eastAsia"/>
          <w:noProof/>
        </w:rPr>
        <w:drawing>
          <wp:inline distT="0" distB="0" distL="0" distR="0">
            <wp:extent cx="2630720" cy="2008314"/>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630836" cy="2008403"/>
                    </a:xfrm>
                    <a:prstGeom prst="rect">
                      <a:avLst/>
                    </a:prstGeom>
                    <a:noFill/>
                    <a:ln w="9525">
                      <a:noFill/>
                      <a:miter lim="800000"/>
                      <a:headEnd/>
                      <a:tailEnd/>
                    </a:ln>
                  </pic:spPr>
                </pic:pic>
              </a:graphicData>
            </a:graphic>
          </wp:inline>
        </w:drawing>
      </w:r>
    </w:p>
    <w:p w:rsidR="00834EB0" w:rsidRDefault="00834EB0" w:rsidP="00834EB0">
      <w:pPr>
        <w:ind w:firstLine="480"/>
      </w:pPr>
    </w:p>
    <w:p w:rsidR="00834EB0" w:rsidRPr="00583706" w:rsidRDefault="00834EB0" w:rsidP="00834EB0">
      <w:pPr>
        <w:ind w:firstLine="480"/>
      </w:pPr>
      <w:r>
        <w:rPr>
          <w:rFonts w:hint="eastAsia"/>
        </w:rPr>
        <w:lastRenderedPageBreak/>
        <w:t>测试数据（访问在线的地理空间数据）下载：</w:t>
      </w:r>
    </w:p>
    <w:p w:rsidR="00834EB0" w:rsidRDefault="00834EB0" w:rsidP="00834EB0">
      <w:pPr>
        <w:ind w:firstLine="480"/>
      </w:pPr>
      <w:r>
        <w:rPr>
          <w:noProof/>
        </w:rPr>
        <w:drawing>
          <wp:inline distT="0" distB="0" distL="0" distR="0">
            <wp:extent cx="2724150" cy="2597472"/>
            <wp:effectExtent l="1905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728077" cy="2601216"/>
                    </a:xfrm>
                    <a:prstGeom prst="rect">
                      <a:avLst/>
                    </a:prstGeom>
                    <a:noFill/>
                    <a:ln w="9525">
                      <a:noFill/>
                      <a:miter lim="800000"/>
                      <a:headEnd/>
                      <a:tailEnd/>
                    </a:ln>
                  </pic:spPr>
                </pic:pic>
              </a:graphicData>
            </a:graphic>
          </wp:inline>
        </w:drawing>
      </w:r>
    </w:p>
    <w:p w:rsidR="00834EB0" w:rsidRDefault="00834EB0" w:rsidP="00834EB0">
      <w:pPr>
        <w:pStyle w:val="2"/>
      </w:pPr>
      <w:r>
        <w:rPr>
          <w:rFonts w:hint="eastAsia"/>
        </w:rPr>
        <w:t>参考文献</w:t>
      </w:r>
    </w:p>
    <w:p w:rsidR="00834EB0" w:rsidRPr="00D301A2" w:rsidRDefault="00834EB0" w:rsidP="00834EB0">
      <w:pPr>
        <w:pStyle w:val="a7"/>
      </w:pPr>
      <w:r w:rsidRPr="00D301A2">
        <w:rPr>
          <w:szCs w:val="18"/>
        </w:rPr>
        <w:t>Jessell, M.: Current and future limits to automated 3D geological</w:t>
      </w:r>
      <w:r w:rsidRPr="00D301A2">
        <w:rPr>
          <w:rFonts w:hint="eastAsia"/>
          <w:szCs w:val="18"/>
        </w:rPr>
        <w:t xml:space="preserve"> </w:t>
      </w:r>
      <w:r w:rsidRPr="00D301A2">
        <w:rPr>
          <w:szCs w:val="18"/>
        </w:rPr>
        <w:t>model construction, EGU General Assembly 2021, online, 19</w:t>
      </w:r>
      <w:r>
        <w:rPr>
          <w:rFonts w:hint="eastAsia"/>
          <w:szCs w:val="18"/>
        </w:rPr>
        <w:t>-</w:t>
      </w:r>
      <w:r w:rsidRPr="00D301A2">
        <w:rPr>
          <w:szCs w:val="18"/>
        </w:rPr>
        <w:t>30 Apr 2021, EGU21-632, https://doi.org/10.5194/egusphereegu21-632, 2021.</w:t>
      </w:r>
    </w:p>
    <w:p w:rsidR="00834EB0" w:rsidRDefault="00834EB0" w:rsidP="00834EB0">
      <w:pPr>
        <w:pStyle w:val="a7"/>
      </w:pPr>
    </w:p>
    <w:p w:rsidR="00834EB0" w:rsidRDefault="00834EB0" w:rsidP="00834EB0">
      <w:pPr>
        <w:pStyle w:val="a7"/>
        <w:rPr>
          <w:kern w:val="0"/>
        </w:rPr>
      </w:pPr>
      <w:r>
        <w:rPr>
          <w:kern w:val="0"/>
        </w:rPr>
        <w:t>Jessell, M.W., Aillères, L., de Kemp, E., Lindsay, M.,Wellmann, F.,</w:t>
      </w:r>
      <w:r>
        <w:rPr>
          <w:rFonts w:hint="eastAsia"/>
          <w:kern w:val="0"/>
        </w:rPr>
        <w:t xml:space="preserve"> </w:t>
      </w:r>
      <w:r>
        <w:rPr>
          <w:kern w:val="0"/>
        </w:rPr>
        <w:t>Hillier, M., and Martin, R.: Next Generation Three-Dimensional</w:t>
      </w:r>
      <w:r>
        <w:rPr>
          <w:rFonts w:hint="eastAsia"/>
          <w:kern w:val="0"/>
        </w:rPr>
        <w:t xml:space="preserve"> </w:t>
      </w:r>
      <w:r>
        <w:rPr>
          <w:kern w:val="0"/>
        </w:rPr>
        <w:t>Geologic Modeling and Inversion, Society of Economic Geologists</w:t>
      </w:r>
      <w:r>
        <w:rPr>
          <w:rFonts w:hint="eastAsia"/>
          <w:kern w:val="0"/>
        </w:rPr>
        <w:t xml:space="preserve"> </w:t>
      </w:r>
      <w:r>
        <w:rPr>
          <w:kern w:val="0"/>
        </w:rPr>
        <w:t>Special Publication 18, 261</w:t>
      </w:r>
      <w:r>
        <w:rPr>
          <w:rFonts w:hint="eastAsia"/>
          <w:kern w:val="0"/>
        </w:rPr>
        <w:t>-</w:t>
      </w:r>
      <w:r>
        <w:rPr>
          <w:kern w:val="0"/>
        </w:rPr>
        <w:t>272, 2014.</w:t>
      </w:r>
    </w:p>
    <w:p w:rsidR="00834EB0" w:rsidRPr="00915B35" w:rsidRDefault="00834EB0" w:rsidP="00834EB0">
      <w:pPr>
        <w:pStyle w:val="a7"/>
      </w:pPr>
    </w:p>
    <w:p w:rsidR="00834EB0" w:rsidRDefault="00834EB0" w:rsidP="00834EB0">
      <w:pPr>
        <w:pStyle w:val="a7"/>
      </w:pPr>
      <w:r>
        <w:rPr>
          <w:kern w:val="0"/>
        </w:rPr>
        <w:t>Giraud, J., Ogarko, V., Martin, R., Jessell, M., and Lindsay,</w:t>
      </w:r>
      <w:r>
        <w:rPr>
          <w:rFonts w:hint="eastAsia"/>
          <w:kern w:val="0"/>
        </w:rPr>
        <w:t xml:space="preserve"> </w:t>
      </w:r>
      <w:r>
        <w:rPr>
          <w:kern w:val="0"/>
        </w:rPr>
        <w:t>M.: Structural, petrophysical and geological constraints</w:t>
      </w:r>
      <w:r>
        <w:rPr>
          <w:rFonts w:hint="eastAsia"/>
          <w:kern w:val="0"/>
        </w:rPr>
        <w:t xml:space="preserve"> </w:t>
      </w:r>
      <w:r>
        <w:rPr>
          <w:kern w:val="0"/>
        </w:rPr>
        <w:t>in potential field inversion using the Tomofast-x v1.0</w:t>
      </w:r>
      <w:r>
        <w:rPr>
          <w:rFonts w:hint="eastAsia"/>
          <w:kern w:val="0"/>
        </w:rPr>
        <w:t xml:space="preserve"> </w:t>
      </w:r>
      <w:r>
        <w:rPr>
          <w:kern w:val="0"/>
        </w:rPr>
        <w:t>open-source code, Geosci. Model Dev.</w:t>
      </w:r>
      <w:r>
        <w:rPr>
          <w:rFonts w:hint="eastAsia"/>
          <w:kern w:val="0"/>
        </w:rPr>
        <w:t xml:space="preserve"> 2021</w:t>
      </w:r>
    </w:p>
    <w:p w:rsidR="00834EB0" w:rsidRPr="00915B35" w:rsidRDefault="00276425" w:rsidP="00276425">
      <w:pPr>
        <w:pStyle w:val="30"/>
      </w:pPr>
      <w:r>
        <w:rPr>
          <w:rFonts w:hint="eastAsia"/>
        </w:rPr>
        <w:t>澳大利亚地层单元数据库</w:t>
      </w:r>
    </w:p>
    <w:p w:rsidR="00834EB0" w:rsidRPr="00915B35" w:rsidRDefault="00834EB0" w:rsidP="00834EB0">
      <w:pPr>
        <w:pStyle w:val="a7"/>
      </w:pPr>
      <w:r>
        <w:rPr>
          <w:kern w:val="0"/>
        </w:rPr>
        <w:t>Geoscience Australia and Australian Stratigraphy Commission:</w:t>
      </w:r>
      <w:r>
        <w:rPr>
          <w:rFonts w:hint="eastAsia"/>
          <w:kern w:val="0"/>
        </w:rPr>
        <w:t xml:space="preserve"> </w:t>
      </w:r>
      <w:r>
        <w:rPr>
          <w:kern w:val="0"/>
        </w:rPr>
        <w:t>Australian Stratigraphic Units Database, available at: https://asud.ga.gov.au/</w:t>
      </w:r>
    </w:p>
    <w:p w:rsidR="00142288" w:rsidRPr="00834EB0" w:rsidRDefault="00142288" w:rsidP="00142288">
      <w:pPr>
        <w:ind w:firstLine="480"/>
      </w:pPr>
    </w:p>
    <w:p w:rsidR="00142288" w:rsidRDefault="00142288" w:rsidP="00142288">
      <w:pPr>
        <w:ind w:firstLine="480"/>
      </w:pPr>
    </w:p>
    <w:p w:rsidR="00A9491F" w:rsidRDefault="00A9491F" w:rsidP="00A9491F">
      <w:pPr>
        <w:pStyle w:val="1"/>
      </w:pPr>
      <w:r>
        <w:rPr>
          <w:kern w:val="0"/>
        </w:rPr>
        <w:t xml:space="preserve">dh2loop </w:t>
      </w:r>
      <w:r>
        <w:rPr>
          <w:rFonts w:ascii="NimbusRomNo9L-Medi" w:hAnsi="NimbusRomNo9L-Medi" w:cs="NimbusRomNo9L-Medi"/>
          <w:kern w:val="0"/>
        </w:rPr>
        <w:t>1.0</w:t>
      </w:r>
      <w:r>
        <w:rPr>
          <w:rFonts w:ascii="NimbusRomNo9L-Medi" w:hAnsi="NimbusRomNo9L-Medi" w:cs="NimbusRomNo9L-Medi" w:hint="eastAsia"/>
          <w:kern w:val="0"/>
        </w:rPr>
        <w:t xml:space="preserve"> (</w:t>
      </w:r>
      <w:r>
        <w:rPr>
          <w:rFonts w:ascii="NimbusRomNo9L-Medi" w:hAnsi="NimbusRomNo9L-Medi" w:cs="NimbusRomNo9L-Medi" w:hint="eastAsia"/>
          <w:kern w:val="0"/>
        </w:rPr>
        <w:t>从钻孔提取信息到</w:t>
      </w:r>
      <w:r>
        <w:rPr>
          <w:rFonts w:ascii="NimbusRomNo9L-Medi" w:hAnsi="NimbusRomNo9L-Medi" w:cs="NimbusRomNo9L-Medi" w:hint="eastAsia"/>
          <w:kern w:val="0"/>
        </w:rPr>
        <w:t>LOOP)</w:t>
      </w:r>
    </w:p>
    <w:p w:rsidR="00A9491F" w:rsidRDefault="00A9491F" w:rsidP="00A9491F">
      <w:pPr>
        <w:ind w:firstLine="480"/>
      </w:pPr>
      <w:r w:rsidRPr="00CB3A54">
        <w:rPr>
          <w:rFonts w:hint="eastAsia"/>
          <w:color w:val="FF0000"/>
        </w:rPr>
        <w:t>dh2loop</w:t>
      </w:r>
      <w:r>
        <w:rPr>
          <w:rFonts w:hint="eastAsia"/>
        </w:rPr>
        <w:t>提取和标准化地质钻孔数据，并将其输出到准备性的可导入的内部表格（</w:t>
      </w:r>
      <w:r>
        <w:rPr>
          <w:rFonts w:hint="eastAsia"/>
        </w:rPr>
        <w:t>collar, survey, lithology</w:t>
      </w:r>
      <w:r>
        <w:rPr>
          <w:rFonts w:hint="eastAsia"/>
        </w:rPr>
        <w:t>）。</w:t>
      </w:r>
    </w:p>
    <w:p w:rsidR="00A9491F" w:rsidRDefault="00A9491F" w:rsidP="00A9491F">
      <w:pPr>
        <w:ind w:firstLine="480"/>
      </w:pPr>
      <w:r>
        <w:rPr>
          <w:rFonts w:hint="eastAsia"/>
        </w:rPr>
        <w:t>通过模糊字符匹配，标准化遗留的地质钻孔数据（历史上的钻孔数据，格式都不一样，还有手写的）。</w:t>
      </w:r>
    </w:p>
    <w:p w:rsidR="00A9491F" w:rsidRPr="00025D63" w:rsidRDefault="00A9491F" w:rsidP="00A9491F">
      <w:pPr>
        <w:ind w:firstLine="480"/>
      </w:pPr>
      <w:r>
        <w:rPr>
          <w:rFonts w:hint="eastAsia"/>
        </w:rPr>
        <w:lastRenderedPageBreak/>
        <w:t>dh2loop</w:t>
      </w:r>
      <w:r>
        <w:rPr>
          <w:rFonts w:hint="eastAsia"/>
        </w:rPr>
        <w:t>格式化遗留数据，填补利用和最大化遗留钻孔数据、现有的钻孔分析功能库（如</w:t>
      </w:r>
      <w:r w:rsidRPr="00277BC7">
        <w:rPr>
          <w:rFonts w:hint="eastAsia"/>
          <w:color w:val="FF0000"/>
        </w:rPr>
        <w:t>lasio, welly, striplog</w:t>
      </w:r>
      <w:r>
        <w:rPr>
          <w:rFonts w:hint="eastAsia"/>
        </w:rPr>
        <w:t>）之间的缺口。</w:t>
      </w:r>
    </w:p>
    <w:p w:rsidR="00A9491F" w:rsidRDefault="00A9491F" w:rsidP="00A9491F">
      <w:pPr>
        <w:pStyle w:val="a8"/>
        <w:numPr>
          <w:ilvl w:val="0"/>
          <w:numId w:val="4"/>
        </w:numPr>
        <w:ind w:left="420" w:firstLineChars="0"/>
      </w:pPr>
      <w:r>
        <w:rPr>
          <w:rFonts w:hint="eastAsia"/>
        </w:rPr>
        <w:t>lasio</w:t>
      </w:r>
      <w:r>
        <w:rPr>
          <w:rFonts w:hint="eastAsia"/>
        </w:rPr>
        <w:t>是读写标准化的</w:t>
      </w:r>
      <w:r w:rsidRPr="00B027CA">
        <w:rPr>
          <w:rFonts w:hint="eastAsia"/>
          <w:color w:val="FF0000"/>
        </w:rPr>
        <w:t>Log ASCII Standard (LAS)</w:t>
      </w:r>
      <w:r>
        <w:rPr>
          <w:rFonts w:hint="eastAsia"/>
        </w:rPr>
        <w:t>文件的</w:t>
      </w:r>
      <w:r>
        <w:rPr>
          <w:rFonts w:hint="eastAsia"/>
        </w:rPr>
        <w:t>Python</w:t>
      </w:r>
      <w:r>
        <w:rPr>
          <w:rFonts w:hint="eastAsia"/>
        </w:rPr>
        <w:t>库；</w:t>
      </w:r>
    </w:p>
    <w:p w:rsidR="00A9491F" w:rsidRDefault="00A9491F" w:rsidP="00A9491F">
      <w:pPr>
        <w:pStyle w:val="a8"/>
        <w:numPr>
          <w:ilvl w:val="0"/>
          <w:numId w:val="4"/>
        </w:numPr>
        <w:ind w:left="420" w:firstLineChars="0"/>
      </w:pPr>
      <w:r>
        <w:rPr>
          <w:rFonts w:hint="eastAsia"/>
        </w:rPr>
        <w:t>welly</w:t>
      </w:r>
      <w:r>
        <w:rPr>
          <w:rFonts w:hint="eastAsia"/>
        </w:rPr>
        <w:t>是加载、处理和分析钻孔的</w:t>
      </w:r>
      <w:r>
        <w:rPr>
          <w:rFonts w:hint="eastAsia"/>
        </w:rPr>
        <w:t>Python</w:t>
      </w:r>
      <w:r>
        <w:rPr>
          <w:rFonts w:hint="eastAsia"/>
        </w:rPr>
        <w:t>库；</w:t>
      </w:r>
    </w:p>
    <w:p w:rsidR="00A9491F" w:rsidRPr="00805146" w:rsidRDefault="00A9491F" w:rsidP="00A9491F">
      <w:pPr>
        <w:pStyle w:val="a8"/>
        <w:numPr>
          <w:ilvl w:val="0"/>
          <w:numId w:val="4"/>
        </w:numPr>
        <w:ind w:left="420" w:firstLineChars="0"/>
      </w:pPr>
      <w:r>
        <w:rPr>
          <w:rFonts w:hint="eastAsia"/>
        </w:rPr>
        <w:t>striplog</w:t>
      </w:r>
      <w:r>
        <w:rPr>
          <w:rFonts w:hint="eastAsia"/>
        </w:rPr>
        <w:t>是数字化、可视化和存档地层和岩性数据的库，还可以读取自然语言的“描述”。</w:t>
      </w:r>
    </w:p>
    <w:p w:rsidR="00A9491F" w:rsidRDefault="00A9491F" w:rsidP="00A9491F">
      <w:pPr>
        <w:ind w:firstLine="480"/>
      </w:pPr>
      <w:r>
        <w:rPr>
          <w:rFonts w:hint="eastAsia"/>
        </w:rPr>
        <w:t>dh2loop</w:t>
      </w:r>
      <w:r>
        <w:rPr>
          <w:rFonts w:hint="eastAsia"/>
        </w:rPr>
        <w:t>进一步将岩性数据分为多级分组，可用于系统性的</w:t>
      </w:r>
      <w:r>
        <w:rPr>
          <w:rFonts w:hint="eastAsia"/>
        </w:rPr>
        <w:t>upscale</w:t>
      </w:r>
      <w:r>
        <w:rPr>
          <w:rFonts w:hint="eastAsia"/>
        </w:rPr>
        <w:t>和</w:t>
      </w:r>
      <w:r>
        <w:rPr>
          <w:rFonts w:hint="eastAsia"/>
        </w:rPr>
        <w:t>downscale</w:t>
      </w:r>
      <w:r>
        <w:rPr>
          <w:rFonts w:hint="eastAsia"/>
        </w:rPr>
        <w:t>钻孔数据，用于多尺度</w:t>
      </w:r>
      <w:r>
        <w:rPr>
          <w:rFonts w:hint="eastAsia"/>
        </w:rPr>
        <w:t>3D</w:t>
      </w:r>
      <w:r>
        <w:rPr>
          <w:rFonts w:hint="eastAsia"/>
        </w:rPr>
        <w:t>地质建模的输入数据。</w:t>
      </w:r>
      <w:r>
        <w:rPr>
          <w:rFonts w:hint="eastAsia"/>
        </w:rPr>
        <w:t>dh2loop</w:t>
      </w:r>
      <w:r>
        <w:rPr>
          <w:rFonts w:hint="eastAsia"/>
        </w:rPr>
        <w:t>还提供钻孔的勘探解译</w:t>
      </w:r>
      <w:r>
        <w:rPr>
          <w:rFonts w:hint="eastAsia"/>
        </w:rPr>
        <w:t>(de-surveying)</w:t>
      </w:r>
      <w:r>
        <w:rPr>
          <w:rFonts w:hint="eastAsia"/>
        </w:rPr>
        <w:t>，即计算三维空间内的钻孔的几何，以及测井相关函数，因此结果可</w:t>
      </w:r>
      <w:r>
        <w:rPr>
          <w:rFonts w:hint="eastAsia"/>
        </w:rPr>
        <w:t>3D</w:t>
      </w:r>
      <w:r>
        <w:rPr>
          <w:rFonts w:hint="eastAsia"/>
        </w:rPr>
        <w:t>绘制，分析相互关系。</w:t>
      </w:r>
    </w:p>
    <w:p w:rsidR="00A9491F" w:rsidRDefault="00A9491F" w:rsidP="00A9491F">
      <w:pPr>
        <w:pStyle w:val="2"/>
      </w:pPr>
      <w:r>
        <w:rPr>
          <w:rFonts w:hint="eastAsia"/>
        </w:rPr>
        <w:t>数据源</w:t>
      </w:r>
    </w:p>
    <w:p w:rsidR="00A9491F" w:rsidRDefault="00A9491F" w:rsidP="00A9491F">
      <w:pPr>
        <w:ind w:firstLine="480"/>
      </w:pPr>
      <w:commentRangeStart w:id="168"/>
      <w:r>
        <w:rPr>
          <w:rFonts w:hint="eastAsia"/>
        </w:rPr>
        <w:t>WAMEX</w:t>
      </w:r>
      <w:commentRangeEnd w:id="168"/>
      <w:r w:rsidR="003B0B4A">
        <w:rPr>
          <w:rStyle w:val="aa"/>
        </w:rPr>
        <w:commentReference w:id="168"/>
      </w:r>
      <w:r>
        <w:rPr>
          <w:rFonts w:hint="eastAsia"/>
        </w:rPr>
        <w:t>(</w:t>
      </w:r>
      <w:r>
        <w:rPr>
          <w:rFonts w:hint="eastAsia"/>
        </w:rPr>
        <w:t>西澳大利亚的</w:t>
      </w:r>
      <w:r w:rsidRPr="007A4E65">
        <w:rPr>
          <w:rFonts w:hint="eastAsia"/>
          <w:color w:val="FF0000"/>
        </w:rPr>
        <w:t>钻孔数据库</w:t>
      </w:r>
      <w:r>
        <w:rPr>
          <w:rFonts w:hint="eastAsia"/>
        </w:rPr>
        <w:t>)</w:t>
      </w:r>
    </w:p>
    <w:p w:rsidR="00A9491F" w:rsidRDefault="00A9491F" w:rsidP="00A9491F">
      <w:pPr>
        <w:pStyle w:val="2"/>
      </w:pPr>
      <w:r>
        <w:rPr>
          <w:rFonts w:hint="eastAsia"/>
        </w:rPr>
        <w:t>数据提取</w:t>
      </w:r>
    </w:p>
    <w:p w:rsidR="00A9491F" w:rsidRDefault="00A9491F" w:rsidP="00A9491F">
      <w:pPr>
        <w:ind w:firstLine="480"/>
      </w:pPr>
      <w:r>
        <w:rPr>
          <w:rFonts w:hint="eastAsia"/>
        </w:rPr>
        <w:t>本文着重岩性提取。</w:t>
      </w:r>
    </w:p>
    <w:p w:rsidR="00A9491F" w:rsidRDefault="00A9491F" w:rsidP="00A9491F">
      <w:pPr>
        <w:ind w:firstLine="480"/>
      </w:pPr>
      <w:r>
        <w:rPr>
          <w:rFonts w:hint="eastAsia"/>
        </w:rPr>
        <w:t>岩性提取分为</w:t>
      </w:r>
      <w:r>
        <w:rPr>
          <w:rFonts w:hint="eastAsia"/>
        </w:rPr>
        <w:t>2</w:t>
      </w:r>
      <w:r>
        <w:rPr>
          <w:rFonts w:hint="eastAsia"/>
        </w:rPr>
        <w:t>个工作流：</w:t>
      </w:r>
      <w:r>
        <w:rPr>
          <w:kern w:val="0"/>
        </w:rPr>
        <w:t>Lithology Code workflow</w:t>
      </w:r>
      <w:r>
        <w:rPr>
          <w:rFonts w:hint="eastAsia"/>
          <w:kern w:val="0"/>
        </w:rPr>
        <w:t>与</w:t>
      </w:r>
      <w:r>
        <w:rPr>
          <w:kern w:val="0"/>
        </w:rPr>
        <w:t>Comments workflow</w:t>
      </w:r>
    </w:p>
    <w:p w:rsidR="00A9491F" w:rsidRDefault="00A9491F" w:rsidP="00A9491F">
      <w:pPr>
        <w:ind w:firstLine="480"/>
      </w:pPr>
      <w:r>
        <w:rPr>
          <w:rFonts w:hint="eastAsia"/>
        </w:rPr>
        <w:t>2</w:t>
      </w:r>
      <w:r>
        <w:rPr>
          <w:rFonts w:hint="eastAsia"/>
        </w:rPr>
        <w:t>个工作流都输出</w:t>
      </w:r>
      <w:r w:rsidRPr="009C6F74">
        <w:rPr>
          <w:rFonts w:hint="eastAsia"/>
          <w:color w:val="FF0000"/>
        </w:rPr>
        <w:t>岩性的</w:t>
      </w:r>
      <w:r w:rsidRPr="009C6F74">
        <w:rPr>
          <w:rFonts w:hint="eastAsia"/>
          <w:color w:val="FF0000"/>
        </w:rPr>
        <w:t>CSV</w:t>
      </w:r>
      <w:r w:rsidRPr="009C6F74">
        <w:rPr>
          <w:rFonts w:hint="eastAsia"/>
          <w:color w:val="FF0000"/>
        </w:rPr>
        <w:t>文件</w:t>
      </w:r>
      <w:r>
        <w:rPr>
          <w:rFonts w:hint="eastAsia"/>
        </w:rPr>
        <w:t>，包含如下信息（图</w:t>
      </w:r>
      <w:r>
        <w:rPr>
          <w:rFonts w:hint="eastAsia"/>
        </w:rPr>
        <w:t>2</w:t>
      </w:r>
      <w:r>
        <w:rPr>
          <w:rFonts w:hint="eastAsia"/>
        </w:rPr>
        <w:t>）：</w:t>
      </w:r>
    </w:p>
    <w:p w:rsidR="00A9491F" w:rsidRDefault="00A9491F" w:rsidP="00A9491F">
      <w:pPr>
        <w:pStyle w:val="a8"/>
        <w:numPr>
          <w:ilvl w:val="0"/>
          <w:numId w:val="5"/>
        </w:numPr>
        <w:ind w:firstLineChars="0"/>
      </w:pPr>
      <w:r w:rsidRPr="00041672">
        <w:rPr>
          <w:kern w:val="0"/>
        </w:rPr>
        <w:t>CompanyID</w:t>
      </w:r>
      <w:r w:rsidRPr="00041672">
        <w:rPr>
          <w:rFonts w:hint="eastAsia"/>
          <w:kern w:val="0"/>
        </w:rPr>
        <w:t>、</w:t>
      </w:r>
      <w:r w:rsidRPr="00041672">
        <w:rPr>
          <w:kern w:val="0"/>
        </w:rPr>
        <w:t>CollarID</w:t>
      </w:r>
      <w:r w:rsidRPr="00041672">
        <w:rPr>
          <w:rFonts w:hint="eastAsia"/>
          <w:kern w:val="0"/>
        </w:rPr>
        <w:t>、</w:t>
      </w:r>
      <w:r w:rsidRPr="00041672">
        <w:rPr>
          <w:kern w:val="0"/>
        </w:rPr>
        <w:t xml:space="preserve">FromDepth </w:t>
      </w:r>
      <w:r w:rsidRPr="00041672">
        <w:rPr>
          <w:rFonts w:ascii="NimbusRomNo9L-Regu" w:hAnsi="NimbusRomNo9L-Regu" w:cs="NimbusRomNo9L-Regu"/>
          <w:kern w:val="0"/>
        </w:rPr>
        <w:t xml:space="preserve">and </w:t>
      </w:r>
      <w:r w:rsidRPr="00041672">
        <w:rPr>
          <w:kern w:val="0"/>
        </w:rPr>
        <w:t>ToDepth</w:t>
      </w:r>
      <w:r w:rsidRPr="00041672">
        <w:rPr>
          <w:rFonts w:hint="eastAsia"/>
          <w:kern w:val="0"/>
        </w:rPr>
        <w:t>、</w:t>
      </w:r>
      <w:r w:rsidRPr="00041672">
        <w:rPr>
          <w:kern w:val="0"/>
        </w:rPr>
        <w:t>Detailed_Lithology</w:t>
      </w:r>
    </w:p>
    <w:p w:rsidR="00A9491F" w:rsidRPr="00D94DCF" w:rsidRDefault="00A9491F" w:rsidP="00A9491F">
      <w:pPr>
        <w:pStyle w:val="a8"/>
        <w:numPr>
          <w:ilvl w:val="0"/>
          <w:numId w:val="5"/>
        </w:numPr>
        <w:ind w:firstLineChars="0"/>
      </w:pPr>
      <w:r w:rsidRPr="00041672">
        <w:rPr>
          <w:kern w:val="0"/>
        </w:rPr>
        <w:t>Lithology_Subgroup</w:t>
      </w:r>
      <w:r w:rsidRPr="00041672">
        <w:rPr>
          <w:rFonts w:ascii="NimbusRomNo9L-Regu" w:hAnsi="NimbusRomNo9L-Regu" w:cs="NimbusRomNo9L-Regu" w:hint="eastAsia"/>
          <w:kern w:val="0"/>
        </w:rPr>
        <w:t>和</w:t>
      </w:r>
      <w:r w:rsidRPr="00041672">
        <w:rPr>
          <w:kern w:val="0"/>
        </w:rPr>
        <w:t>Lithology_Group</w:t>
      </w:r>
    </w:p>
    <w:p w:rsidR="00A9491F" w:rsidRPr="00D94DCF" w:rsidRDefault="00A9491F" w:rsidP="00A9491F">
      <w:pPr>
        <w:pStyle w:val="a8"/>
        <w:numPr>
          <w:ilvl w:val="0"/>
          <w:numId w:val="5"/>
        </w:numPr>
        <w:ind w:firstLineChars="0"/>
      </w:pPr>
      <w:r w:rsidRPr="00041672">
        <w:rPr>
          <w:kern w:val="0"/>
        </w:rPr>
        <w:t xml:space="preserve">calculated </w:t>
      </w:r>
      <w:r w:rsidRPr="00041672">
        <w:rPr>
          <w:rFonts w:ascii="NimbusMonL-Regu" w:hAnsi="NimbusMonL-Regu" w:cs="NimbusMonL-Regu"/>
          <w:kern w:val="0"/>
        </w:rPr>
        <w:t>X</w:t>
      </w:r>
      <w:r w:rsidRPr="00041672">
        <w:rPr>
          <w:kern w:val="0"/>
        </w:rPr>
        <w:t xml:space="preserve">, </w:t>
      </w:r>
      <w:r w:rsidRPr="00041672">
        <w:rPr>
          <w:rFonts w:ascii="NimbusMonL-Regu" w:hAnsi="NimbusMonL-Regu" w:cs="NimbusMonL-Regu"/>
          <w:kern w:val="0"/>
        </w:rPr>
        <w:t>Y</w:t>
      </w:r>
      <w:r w:rsidRPr="00041672">
        <w:rPr>
          <w:kern w:val="0"/>
        </w:rPr>
        <w:t xml:space="preserve">, </w:t>
      </w:r>
      <w:r w:rsidRPr="00041672">
        <w:rPr>
          <w:rFonts w:ascii="NimbusMonL-Regu" w:hAnsi="NimbusMonL-Regu" w:cs="NimbusMonL-Regu"/>
          <w:kern w:val="0"/>
        </w:rPr>
        <w:t xml:space="preserve">Z </w:t>
      </w:r>
      <w:r w:rsidRPr="00041672">
        <w:rPr>
          <w:kern w:val="0"/>
        </w:rPr>
        <w:t>for the start, mid- and endpoint</w:t>
      </w:r>
      <w:r w:rsidRPr="00041672">
        <w:rPr>
          <w:rFonts w:hint="eastAsia"/>
          <w:kern w:val="0"/>
        </w:rPr>
        <w:t xml:space="preserve"> </w:t>
      </w:r>
      <w:r w:rsidRPr="00041672">
        <w:rPr>
          <w:kern w:val="0"/>
        </w:rPr>
        <w:t>also using the minimum curvature algorithm</w:t>
      </w:r>
    </w:p>
    <w:p w:rsidR="00A9491F" w:rsidRDefault="00A9491F" w:rsidP="00A9491F">
      <w:pPr>
        <w:pStyle w:val="2"/>
      </w:pPr>
      <w:r>
        <w:rPr>
          <w:rFonts w:hint="eastAsia"/>
        </w:rPr>
        <w:t>讨论</w:t>
      </w:r>
    </w:p>
    <w:p w:rsidR="00A9491F" w:rsidRDefault="00A9491F" w:rsidP="00A9491F">
      <w:pPr>
        <w:ind w:firstLine="480"/>
      </w:pPr>
      <w:r>
        <w:rPr>
          <w:kern w:val="0"/>
        </w:rPr>
        <w:t>Exporting and Text Parsing</w:t>
      </w:r>
      <w:r>
        <w:rPr>
          <w:rFonts w:hint="eastAsia"/>
          <w:kern w:val="0"/>
        </w:rPr>
        <w:t xml:space="preserve"> </w:t>
      </w:r>
      <w:r>
        <w:rPr>
          <w:kern w:val="0"/>
        </w:rPr>
        <w:t>of Drillhole Data Demo</w:t>
      </w:r>
    </w:p>
    <w:p w:rsidR="00A9491F" w:rsidRDefault="00A9491F" w:rsidP="00A9491F">
      <w:pPr>
        <w:ind w:firstLine="480"/>
      </w:pPr>
      <w:r>
        <w:rPr>
          <w:rFonts w:hint="eastAsia"/>
        </w:rPr>
        <w:t>VTK</w:t>
      </w:r>
    </w:p>
    <w:p w:rsidR="00A9491F" w:rsidRPr="002E4488" w:rsidRDefault="00A9491F" w:rsidP="00A9491F">
      <w:pPr>
        <w:ind w:firstLine="480"/>
      </w:pPr>
      <w:r>
        <w:rPr>
          <w:kern w:val="0"/>
        </w:rPr>
        <w:t xml:space="preserve">It also </w:t>
      </w:r>
      <w:commentRangeStart w:id="169"/>
      <w:r>
        <w:rPr>
          <w:kern w:val="0"/>
        </w:rPr>
        <w:t xml:space="preserve">provides a </w:t>
      </w:r>
      <w:r w:rsidRPr="007360DD">
        <w:rPr>
          <w:color w:val="FF0000"/>
          <w:kern w:val="0"/>
        </w:rPr>
        <w:t xml:space="preserve">notebook </w:t>
      </w:r>
      <w:r>
        <w:rPr>
          <w:kern w:val="0"/>
        </w:rPr>
        <w:t>that demonstrates the</w:t>
      </w:r>
      <w:r>
        <w:rPr>
          <w:rFonts w:hint="eastAsia"/>
          <w:kern w:val="0"/>
        </w:rPr>
        <w:t xml:space="preserve"> </w:t>
      </w:r>
      <w:r>
        <w:rPr>
          <w:kern w:val="0"/>
        </w:rPr>
        <w:t>application</w:t>
      </w:r>
      <w:commentRangeEnd w:id="169"/>
      <w:r w:rsidR="009267C7">
        <w:rPr>
          <w:rStyle w:val="aa"/>
        </w:rPr>
        <w:commentReference w:id="169"/>
      </w:r>
      <w:r>
        <w:rPr>
          <w:kern w:val="0"/>
        </w:rPr>
        <w:t xml:space="preserve"> of </w:t>
      </w:r>
      <w:r w:rsidRPr="007360DD">
        <w:rPr>
          <w:rFonts w:ascii="NimbusRomNo9L-ReguItal" w:hAnsi="NimbusRomNo9L-ReguItal" w:cs="NimbusRomNo9L-ReguItal"/>
          <w:color w:val="FF0000"/>
          <w:kern w:val="0"/>
        </w:rPr>
        <w:t xml:space="preserve">lasio </w:t>
      </w:r>
      <w:r w:rsidRPr="007360DD">
        <w:rPr>
          <w:color w:val="FF0000"/>
          <w:kern w:val="0"/>
        </w:rPr>
        <w:t xml:space="preserve">and </w:t>
      </w:r>
      <w:r w:rsidRPr="007360DD">
        <w:rPr>
          <w:rFonts w:ascii="NimbusRomNo9L-ReguItal" w:hAnsi="NimbusRomNo9L-ReguItal" w:cs="NimbusRomNo9L-ReguItal"/>
          <w:color w:val="FF0000"/>
          <w:kern w:val="0"/>
        </w:rPr>
        <w:t xml:space="preserve">striplog </w:t>
      </w:r>
      <w:r>
        <w:rPr>
          <w:kern w:val="0"/>
        </w:rPr>
        <w:t xml:space="preserve">on </w:t>
      </w:r>
      <w:r>
        <w:rPr>
          <w:rFonts w:ascii="NimbusRomNo9L-ReguItal" w:hAnsi="NimbusRomNo9L-ReguItal" w:cs="NimbusRomNo9L-ReguItal"/>
          <w:kern w:val="0"/>
        </w:rPr>
        <w:t xml:space="preserve">dh2loop </w:t>
      </w:r>
      <w:r>
        <w:rPr>
          <w:kern w:val="0"/>
        </w:rPr>
        <w:t>interval table ex</w:t>
      </w:r>
      <w:r>
        <w:rPr>
          <w:rFonts w:ascii="NimbusRomNo9L-Medi" w:hAnsi="NimbusRomNo9L-Medi" w:cs="NimbusRomNo9L-Medi" w:hint="eastAsia"/>
          <w:kern w:val="0"/>
        </w:rPr>
        <w:t>porters</w:t>
      </w:r>
    </w:p>
    <w:p w:rsidR="00A9491F" w:rsidRDefault="00A9491F" w:rsidP="00A9491F">
      <w:pPr>
        <w:ind w:firstLine="480"/>
      </w:pPr>
    </w:p>
    <w:p w:rsidR="00A9491F" w:rsidRDefault="00A9491F" w:rsidP="00A9491F">
      <w:pPr>
        <w:pStyle w:val="2"/>
      </w:pPr>
      <w:r>
        <w:rPr>
          <w:rFonts w:hint="eastAsia"/>
        </w:rPr>
        <w:t>参考文献</w:t>
      </w:r>
    </w:p>
    <w:p w:rsidR="00A9491F" w:rsidRDefault="00A9491F" w:rsidP="00A9491F">
      <w:pPr>
        <w:pStyle w:val="a7"/>
      </w:pPr>
      <w:r>
        <w:rPr>
          <w:kern w:val="0"/>
        </w:rPr>
        <w:t>Joshi, R., Madaiah, K., Jessell, M., Lindsay, M., Pirot, G.:</w:t>
      </w:r>
      <w:r>
        <w:rPr>
          <w:rFonts w:hint="eastAsia"/>
          <w:kern w:val="0"/>
        </w:rPr>
        <w:t xml:space="preserve"> </w:t>
      </w:r>
      <w:r>
        <w:rPr>
          <w:kern w:val="0"/>
        </w:rPr>
        <w:t>dh2loop 1.0: an open-source python library for automated processing</w:t>
      </w:r>
      <w:r>
        <w:rPr>
          <w:rFonts w:hint="eastAsia"/>
          <w:kern w:val="0"/>
        </w:rPr>
        <w:t xml:space="preserve"> </w:t>
      </w:r>
      <w:r>
        <w:rPr>
          <w:kern w:val="0"/>
        </w:rPr>
        <w:t>and classification of geological logs, Geosci. Model Dev.</w:t>
      </w:r>
    </w:p>
    <w:p w:rsidR="00142288" w:rsidRDefault="00142288" w:rsidP="00142288">
      <w:pPr>
        <w:ind w:firstLine="480"/>
      </w:pPr>
    </w:p>
    <w:sectPr w:rsidR="00142288" w:rsidSect="00D01E9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xbany" w:date="2023-04-18T09:46:00Z" w:initials="xb21cn">
    <w:p w:rsidR="0042691A" w:rsidRDefault="0042691A" w:rsidP="0042691A">
      <w:pPr>
        <w:pStyle w:val="ab"/>
        <w:ind w:firstLine="420"/>
      </w:pPr>
      <w:r>
        <w:rPr>
          <w:rStyle w:val="aa"/>
        </w:rPr>
        <w:annotationRef/>
      </w:r>
      <w:r>
        <w:rPr>
          <w:rFonts w:hint="eastAsia"/>
        </w:rPr>
        <w:t>公开的数字化地质图在中国非常稀有。尤其是露头数据，都是不公开的。</w:t>
      </w:r>
    </w:p>
  </w:comment>
  <w:comment w:id="1" w:author="xbany" w:date="2023-04-18T09:46:00Z" w:initials="xb21cn">
    <w:p w:rsidR="00A41A05" w:rsidRDefault="00A41A05" w:rsidP="00A41A05">
      <w:pPr>
        <w:pStyle w:val="ab"/>
        <w:ind w:firstLine="420"/>
      </w:pPr>
      <w:r>
        <w:rPr>
          <w:rStyle w:val="aa"/>
        </w:rPr>
        <w:annotationRef/>
      </w:r>
      <w:r>
        <w:rPr>
          <w:rFonts w:hint="eastAsia"/>
        </w:rPr>
        <w:t>向形褶皱与向斜的区别？</w:t>
      </w:r>
    </w:p>
  </w:comment>
  <w:comment w:id="2" w:author="xbany" w:date="2023-04-18T09:46:00Z" w:initials="xb21cn">
    <w:p w:rsidR="00B01791" w:rsidRDefault="00B01791" w:rsidP="00B01791">
      <w:pPr>
        <w:pStyle w:val="ab"/>
        <w:ind w:firstLine="420"/>
      </w:pPr>
      <w:r>
        <w:rPr>
          <w:rStyle w:val="aa"/>
        </w:rPr>
        <w:annotationRef/>
      </w:r>
      <w:r>
        <w:rPr>
          <w:rFonts w:hint="eastAsia"/>
        </w:rPr>
        <w:t>是地层的倾角信息，与断层的倾角区别。</w:t>
      </w:r>
    </w:p>
  </w:comment>
  <w:comment w:id="3" w:author="xbany" w:date="2023-04-18T09:46:00Z" w:initials="xb21cn">
    <w:p w:rsidR="004F42BD" w:rsidRDefault="004F42BD" w:rsidP="004F42BD">
      <w:pPr>
        <w:pStyle w:val="ab"/>
        <w:ind w:firstLine="420"/>
      </w:pPr>
      <w:r>
        <w:rPr>
          <w:rStyle w:val="aa"/>
        </w:rPr>
        <w:annotationRef/>
      </w:r>
      <w:r>
        <w:rPr>
          <w:rFonts w:hint="eastAsia"/>
        </w:rPr>
        <w:t>用于中国区域的地质数据，可能要修改</w:t>
      </w:r>
      <w:r>
        <w:rPr>
          <w:rFonts w:hint="eastAsia"/>
        </w:rPr>
        <w:t>Python</w:t>
      </w:r>
      <w:r>
        <w:rPr>
          <w:rFonts w:hint="eastAsia"/>
        </w:rPr>
        <w:t>脚本。</w:t>
      </w:r>
    </w:p>
  </w:comment>
  <w:comment w:id="4" w:author="xbany" w:date="2023-04-18T09:46:00Z" w:initials="xb21cn">
    <w:p w:rsidR="001E15A5" w:rsidRDefault="001E15A5" w:rsidP="001E15A5">
      <w:pPr>
        <w:pStyle w:val="ab"/>
        <w:ind w:firstLine="420"/>
      </w:pPr>
      <w:r>
        <w:rPr>
          <w:rStyle w:val="aa"/>
        </w:rPr>
        <w:annotationRef/>
      </w:r>
      <w:r>
        <w:rPr>
          <w:rFonts w:hint="eastAsia"/>
        </w:rPr>
        <w:t>第</w:t>
      </w:r>
      <w:r>
        <w:rPr>
          <w:rFonts w:hint="eastAsia"/>
        </w:rPr>
        <w:t>1</w:t>
      </w:r>
      <w:r>
        <w:rPr>
          <w:rFonts w:hint="eastAsia"/>
        </w:rPr>
        <w:t>类隐式地质建模的输入数据。</w:t>
      </w:r>
    </w:p>
  </w:comment>
  <w:comment w:id="5" w:author="xbany" w:date="2023-04-18T09:46:00Z" w:initials="xb21cn">
    <w:p w:rsidR="002A2444" w:rsidRDefault="002A2444" w:rsidP="002A2444">
      <w:pPr>
        <w:pStyle w:val="ab"/>
        <w:ind w:firstLine="420"/>
      </w:pPr>
      <w:r>
        <w:rPr>
          <w:rStyle w:val="aa"/>
        </w:rPr>
        <w:annotationRef/>
      </w:r>
      <w:r>
        <w:rPr>
          <w:rFonts w:hint="eastAsia"/>
        </w:rPr>
        <w:t>上面输入数据坐标都是</w:t>
      </w:r>
      <w:r>
        <w:rPr>
          <w:rFonts w:hint="eastAsia"/>
        </w:rPr>
        <w:t>2D</w:t>
      </w:r>
      <w:r>
        <w:rPr>
          <w:rFonts w:hint="eastAsia"/>
        </w:rPr>
        <w:t>的，这里生成的</w:t>
      </w:r>
      <w:r>
        <w:rPr>
          <w:rFonts w:hint="eastAsia"/>
        </w:rPr>
        <w:t>GemPy</w:t>
      </w:r>
      <w:r>
        <w:rPr>
          <w:rFonts w:hint="eastAsia"/>
        </w:rPr>
        <w:t>输入数据具有</w:t>
      </w:r>
      <w:r>
        <w:rPr>
          <w:rFonts w:hint="eastAsia"/>
        </w:rPr>
        <w:t>xyz</w:t>
      </w:r>
      <w:r>
        <w:rPr>
          <w:rFonts w:hint="eastAsia"/>
        </w:rPr>
        <w:t>的</w:t>
      </w:r>
      <w:r>
        <w:rPr>
          <w:rFonts w:hint="eastAsia"/>
        </w:rPr>
        <w:t>3D</w:t>
      </w:r>
      <w:r>
        <w:rPr>
          <w:rFonts w:hint="eastAsia"/>
        </w:rPr>
        <w:t>坐标信息了</w:t>
      </w:r>
      <w:r w:rsidR="005021E3">
        <w:rPr>
          <w:rFonts w:hint="eastAsia"/>
        </w:rPr>
        <w:t>（垂向来自</w:t>
      </w:r>
      <w:r w:rsidR="005021E3">
        <w:rPr>
          <w:rFonts w:hint="eastAsia"/>
        </w:rPr>
        <w:t>DTM</w:t>
      </w:r>
      <w:r w:rsidR="005021E3">
        <w:rPr>
          <w:rFonts w:hint="eastAsia"/>
        </w:rPr>
        <w:t>）</w:t>
      </w:r>
      <w:r>
        <w:rPr>
          <w:rFonts w:hint="eastAsia"/>
        </w:rPr>
        <w:t>。</w:t>
      </w:r>
    </w:p>
  </w:comment>
  <w:comment w:id="6" w:author="xbany" w:date="2023-04-18T09:52:00Z" w:initials="xb21cn">
    <w:p w:rsidR="009F5E0C" w:rsidRDefault="009F5E0C" w:rsidP="009F5E0C">
      <w:pPr>
        <w:pStyle w:val="ab"/>
        <w:ind w:firstLine="420"/>
      </w:pPr>
      <w:r>
        <w:rPr>
          <w:rStyle w:val="aa"/>
        </w:rPr>
        <w:annotationRef/>
      </w:r>
      <w:r>
        <w:rPr>
          <w:rFonts w:hint="eastAsia"/>
        </w:rPr>
        <w:t>需要找到源码，并融入</w:t>
      </w:r>
      <w:r>
        <w:rPr>
          <w:rFonts w:hint="eastAsia"/>
        </w:rPr>
        <w:t>L</w:t>
      </w:r>
      <w:r w:rsidR="00F50494">
        <w:rPr>
          <w:rFonts w:hint="eastAsia"/>
        </w:rPr>
        <w:t>oo</w:t>
      </w:r>
      <w:r>
        <w:rPr>
          <w:rFonts w:hint="eastAsia"/>
        </w:rPr>
        <w:t>P</w:t>
      </w:r>
      <w:r>
        <w:rPr>
          <w:rFonts w:hint="eastAsia"/>
        </w:rPr>
        <w:t>或</w:t>
      </w:r>
      <w:r>
        <w:rPr>
          <w:rFonts w:hint="eastAsia"/>
        </w:rPr>
        <w:t>GemPy</w:t>
      </w:r>
      <w:r>
        <w:rPr>
          <w:rFonts w:hint="eastAsia"/>
        </w:rPr>
        <w:t>？</w:t>
      </w:r>
    </w:p>
  </w:comment>
  <w:comment w:id="77" w:author="xbany" w:date="2023-04-18T10:11:00Z" w:initials="xb21cn">
    <w:p w:rsidR="00AA32FA" w:rsidRDefault="00AA32FA" w:rsidP="00AA32FA">
      <w:pPr>
        <w:pStyle w:val="ab"/>
        <w:ind w:firstLine="420"/>
      </w:pPr>
      <w:r>
        <w:rPr>
          <w:rStyle w:val="aa"/>
        </w:rPr>
        <w:annotationRef/>
      </w:r>
      <w:r>
        <w:rPr>
          <w:rFonts w:hint="eastAsia"/>
        </w:rPr>
        <w:t>见</w:t>
      </w:r>
      <w:r>
        <w:rPr>
          <w:rFonts w:hint="eastAsia"/>
        </w:rPr>
        <w:t>Lajaunie et al., 1997</w:t>
      </w:r>
      <w:r>
        <w:rPr>
          <w:rFonts w:hint="eastAsia"/>
        </w:rPr>
        <w:t>的文献介绍</w:t>
      </w:r>
    </w:p>
  </w:comment>
  <w:comment w:id="111" w:author="xbany" w:date="2023-04-18T10:44:00Z" w:initials="xb21cn">
    <w:p w:rsidR="00BC6725" w:rsidRDefault="00BC6725" w:rsidP="00BC6725">
      <w:pPr>
        <w:pStyle w:val="ab"/>
        <w:ind w:firstLine="420"/>
      </w:pPr>
      <w:r>
        <w:rPr>
          <w:rStyle w:val="aa"/>
        </w:rPr>
        <w:annotationRef/>
      </w:r>
    </w:p>
  </w:comment>
  <w:comment w:id="134" w:author="xbany" w:date="2023-04-18T10:27:00Z" w:initials="xb21cn">
    <w:p w:rsidR="00511AA2" w:rsidRDefault="00511AA2" w:rsidP="00511AA2">
      <w:pPr>
        <w:pStyle w:val="ab"/>
        <w:ind w:firstLine="420"/>
      </w:pPr>
      <w:r>
        <w:rPr>
          <w:rStyle w:val="aa"/>
        </w:rPr>
        <w:annotationRef/>
      </w:r>
    </w:p>
  </w:comment>
  <w:comment w:id="136" w:author="xbany" w:date="2023-04-18T10:49:00Z" w:initials="xb21cn">
    <w:p w:rsidR="009473C7" w:rsidRDefault="009473C7" w:rsidP="009473C7">
      <w:pPr>
        <w:pStyle w:val="ab"/>
        <w:ind w:firstLine="420"/>
      </w:pPr>
      <w:r>
        <w:rPr>
          <w:rStyle w:val="aa"/>
        </w:rPr>
        <w:annotationRef/>
      </w:r>
      <w:r>
        <w:rPr>
          <w:rFonts w:hint="eastAsia"/>
        </w:rPr>
        <w:t>基于有限的地表数据建立复杂的地下</w:t>
      </w:r>
      <w:r>
        <w:rPr>
          <w:rFonts w:hint="eastAsia"/>
        </w:rPr>
        <w:t>3D</w:t>
      </w:r>
      <w:r>
        <w:rPr>
          <w:rFonts w:hint="eastAsia"/>
        </w:rPr>
        <w:t>地质模型？</w:t>
      </w:r>
    </w:p>
  </w:comment>
  <w:comment w:id="144" w:author="xbany" w:date="2023-04-18T10:54:00Z" w:initials="xb21cn">
    <w:p w:rsidR="009A6DD3" w:rsidRDefault="009A6DD3" w:rsidP="009A6DD3">
      <w:pPr>
        <w:pStyle w:val="ab"/>
        <w:ind w:firstLine="420"/>
      </w:pPr>
      <w:r>
        <w:rPr>
          <w:rStyle w:val="aa"/>
        </w:rPr>
        <w:annotationRef/>
      </w:r>
      <w:r>
        <w:rPr>
          <w:rFonts w:hint="eastAsia"/>
        </w:rPr>
        <w:t>dl2loop</w:t>
      </w:r>
      <w:r>
        <w:rPr>
          <w:rFonts w:hint="eastAsia"/>
        </w:rPr>
        <w:t>没有烤熟输入</w:t>
      </w:r>
      <w:r>
        <w:rPr>
          <w:rFonts w:hint="eastAsia"/>
        </w:rPr>
        <w:t>LAS</w:t>
      </w:r>
      <w:r>
        <w:rPr>
          <w:rFonts w:hint="eastAsia"/>
        </w:rPr>
        <w:t>测井数据呢</w:t>
      </w:r>
      <w:r>
        <w:rPr>
          <w:rFonts w:hint="eastAsia"/>
        </w:rPr>
        <w:t>?</w:t>
      </w:r>
    </w:p>
  </w:comment>
  <w:comment w:id="168" w:author="xbany" w:date="2023-04-18T11:20:00Z" w:initials="xb21cn">
    <w:p w:rsidR="003B0B4A" w:rsidRDefault="003B0B4A" w:rsidP="003B0B4A">
      <w:pPr>
        <w:pStyle w:val="ab"/>
        <w:ind w:firstLine="420"/>
      </w:pPr>
      <w:r>
        <w:rPr>
          <w:rStyle w:val="aa"/>
        </w:rPr>
        <w:annotationRef/>
      </w:r>
      <w:r>
        <w:rPr>
          <w:rFonts w:hint="eastAsia"/>
        </w:rPr>
        <w:t>不是</w:t>
      </w:r>
      <w:r>
        <w:rPr>
          <w:rFonts w:hint="eastAsia"/>
        </w:rPr>
        <w:t>LAS</w:t>
      </w:r>
      <w:r>
        <w:rPr>
          <w:rFonts w:hint="eastAsia"/>
        </w:rPr>
        <w:t>格式</w:t>
      </w:r>
    </w:p>
  </w:comment>
  <w:comment w:id="169" w:author="xbany" w:date="2023-04-18T11:20:00Z" w:initials="xb21cn">
    <w:p w:rsidR="009267C7" w:rsidRDefault="009267C7" w:rsidP="009267C7">
      <w:pPr>
        <w:pStyle w:val="ab"/>
        <w:ind w:firstLine="420"/>
      </w:pPr>
      <w:r>
        <w:rPr>
          <w:rStyle w:val="aa"/>
        </w:rPr>
        <w:annotationRef/>
      </w:r>
      <w:r>
        <w:rPr>
          <w:rFonts w:hint="eastAsia"/>
        </w:rPr>
        <w:t>没找到</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F96" w:rsidRDefault="00284F96" w:rsidP="00D832B8">
      <w:pPr>
        <w:spacing w:line="240" w:lineRule="auto"/>
        <w:ind w:firstLine="480"/>
      </w:pPr>
      <w:r>
        <w:separator/>
      </w:r>
    </w:p>
  </w:endnote>
  <w:endnote w:type="continuationSeparator" w:id="1">
    <w:p w:rsidR="00284F96" w:rsidRDefault="00284F96"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MTMI">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F96" w:rsidRDefault="00284F96" w:rsidP="00D832B8">
      <w:pPr>
        <w:spacing w:line="240" w:lineRule="auto"/>
        <w:ind w:firstLine="480"/>
      </w:pPr>
      <w:r>
        <w:separator/>
      </w:r>
    </w:p>
  </w:footnote>
  <w:footnote w:type="continuationSeparator" w:id="1">
    <w:p w:rsidR="00284F96" w:rsidRDefault="00284F96"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67A4"/>
    <w:multiLevelType w:val="hybridMultilevel"/>
    <w:tmpl w:val="A82C12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EA44FD6"/>
    <w:multiLevelType w:val="hybridMultilevel"/>
    <w:tmpl w:val="307A2D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C196A64"/>
    <w:multiLevelType w:val="hybridMultilevel"/>
    <w:tmpl w:val="B97ECEEA"/>
    <w:lvl w:ilvl="0" w:tplc="40BE18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242E5D"/>
    <w:multiLevelType w:val="hybridMultilevel"/>
    <w:tmpl w:val="D3E48D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40437F65"/>
    <w:multiLevelType w:val="hybridMultilevel"/>
    <w:tmpl w:val="460E09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9260CF6"/>
    <w:multiLevelType w:val="hybridMultilevel"/>
    <w:tmpl w:val="F5E4E5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18826ED"/>
    <w:multiLevelType w:val="hybridMultilevel"/>
    <w:tmpl w:val="3AD0A8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62D13ECC"/>
    <w:multiLevelType w:val="hybridMultilevel"/>
    <w:tmpl w:val="9A74C13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E5C1D96"/>
    <w:multiLevelType w:val="hybridMultilevel"/>
    <w:tmpl w:val="57945A4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6"/>
  </w:num>
  <w:num w:numId="3">
    <w:abstractNumId w:val="7"/>
  </w:num>
  <w:num w:numId="4">
    <w:abstractNumId w:val="0"/>
  </w:num>
  <w:num w:numId="5">
    <w:abstractNumId w:val="4"/>
  </w:num>
  <w:num w:numId="6">
    <w:abstractNumId w:val="2"/>
  </w:num>
  <w:num w:numId="7">
    <w:abstractNumId w:val="3"/>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0025"/>
    <w:rsid w:val="0001071C"/>
    <w:rsid w:val="00020CAA"/>
    <w:rsid w:val="00027A38"/>
    <w:rsid w:val="00035D5F"/>
    <w:rsid w:val="00041672"/>
    <w:rsid w:val="00047606"/>
    <w:rsid w:val="000644F0"/>
    <w:rsid w:val="00066AF3"/>
    <w:rsid w:val="00075B6F"/>
    <w:rsid w:val="00085E78"/>
    <w:rsid w:val="00087D51"/>
    <w:rsid w:val="000953B0"/>
    <w:rsid w:val="000A5696"/>
    <w:rsid w:val="000A65B1"/>
    <w:rsid w:val="000B1CC4"/>
    <w:rsid w:val="000C0A6C"/>
    <w:rsid w:val="000D0C60"/>
    <w:rsid w:val="000D2906"/>
    <w:rsid w:val="000D3EA9"/>
    <w:rsid w:val="000F0247"/>
    <w:rsid w:val="000F03BF"/>
    <w:rsid w:val="000F71F2"/>
    <w:rsid w:val="00117CEB"/>
    <w:rsid w:val="001204AE"/>
    <w:rsid w:val="001232EA"/>
    <w:rsid w:val="00132887"/>
    <w:rsid w:val="00137440"/>
    <w:rsid w:val="00137484"/>
    <w:rsid w:val="00142288"/>
    <w:rsid w:val="001453DD"/>
    <w:rsid w:val="00156490"/>
    <w:rsid w:val="00161AC0"/>
    <w:rsid w:val="00193670"/>
    <w:rsid w:val="001A049F"/>
    <w:rsid w:val="001B0942"/>
    <w:rsid w:val="001B5341"/>
    <w:rsid w:val="001C613B"/>
    <w:rsid w:val="001C66C7"/>
    <w:rsid w:val="001D50B6"/>
    <w:rsid w:val="001D67C6"/>
    <w:rsid w:val="001E15A5"/>
    <w:rsid w:val="001E182A"/>
    <w:rsid w:val="001F4F8C"/>
    <w:rsid w:val="001F569C"/>
    <w:rsid w:val="001F6DC1"/>
    <w:rsid w:val="001F70E4"/>
    <w:rsid w:val="002152E6"/>
    <w:rsid w:val="00217FC8"/>
    <w:rsid w:val="00220ECF"/>
    <w:rsid w:val="00221332"/>
    <w:rsid w:val="00222CB0"/>
    <w:rsid w:val="00223AEF"/>
    <w:rsid w:val="00223DAE"/>
    <w:rsid w:val="00233EC7"/>
    <w:rsid w:val="0023645A"/>
    <w:rsid w:val="002453BB"/>
    <w:rsid w:val="00246E90"/>
    <w:rsid w:val="00262644"/>
    <w:rsid w:val="00265253"/>
    <w:rsid w:val="00266F3E"/>
    <w:rsid w:val="00267893"/>
    <w:rsid w:val="00275454"/>
    <w:rsid w:val="00276425"/>
    <w:rsid w:val="00282A59"/>
    <w:rsid w:val="00284F96"/>
    <w:rsid w:val="00293279"/>
    <w:rsid w:val="002A2444"/>
    <w:rsid w:val="002A3349"/>
    <w:rsid w:val="002A4E97"/>
    <w:rsid w:val="002B4ECE"/>
    <w:rsid w:val="002C0237"/>
    <w:rsid w:val="002C30E5"/>
    <w:rsid w:val="002C4463"/>
    <w:rsid w:val="00302EA9"/>
    <w:rsid w:val="00305616"/>
    <w:rsid w:val="00307CA0"/>
    <w:rsid w:val="00316EC0"/>
    <w:rsid w:val="0032712A"/>
    <w:rsid w:val="003437B8"/>
    <w:rsid w:val="00344265"/>
    <w:rsid w:val="00344991"/>
    <w:rsid w:val="00350475"/>
    <w:rsid w:val="00350DC2"/>
    <w:rsid w:val="0035621F"/>
    <w:rsid w:val="00360467"/>
    <w:rsid w:val="00380916"/>
    <w:rsid w:val="00383554"/>
    <w:rsid w:val="00386B9C"/>
    <w:rsid w:val="00386D92"/>
    <w:rsid w:val="00392F3F"/>
    <w:rsid w:val="00396D51"/>
    <w:rsid w:val="003B0504"/>
    <w:rsid w:val="003B0B4A"/>
    <w:rsid w:val="003C25B6"/>
    <w:rsid w:val="003D085B"/>
    <w:rsid w:val="003D15D0"/>
    <w:rsid w:val="003D6712"/>
    <w:rsid w:val="003D7D07"/>
    <w:rsid w:val="003E2095"/>
    <w:rsid w:val="003E3F4C"/>
    <w:rsid w:val="003E794B"/>
    <w:rsid w:val="003F00F7"/>
    <w:rsid w:val="003F2839"/>
    <w:rsid w:val="003F7847"/>
    <w:rsid w:val="00405EF1"/>
    <w:rsid w:val="00406F5D"/>
    <w:rsid w:val="004105C3"/>
    <w:rsid w:val="00421F1F"/>
    <w:rsid w:val="004265A4"/>
    <w:rsid w:val="0042691A"/>
    <w:rsid w:val="004276D3"/>
    <w:rsid w:val="00427F06"/>
    <w:rsid w:val="004307E4"/>
    <w:rsid w:val="00435EFB"/>
    <w:rsid w:val="00440FC9"/>
    <w:rsid w:val="004474FF"/>
    <w:rsid w:val="0045685F"/>
    <w:rsid w:val="00457C55"/>
    <w:rsid w:val="004622B9"/>
    <w:rsid w:val="004726D8"/>
    <w:rsid w:val="004743EB"/>
    <w:rsid w:val="00476373"/>
    <w:rsid w:val="00480798"/>
    <w:rsid w:val="00483EA3"/>
    <w:rsid w:val="00485ABB"/>
    <w:rsid w:val="004966D1"/>
    <w:rsid w:val="004A5B89"/>
    <w:rsid w:val="004B077B"/>
    <w:rsid w:val="004B4A5E"/>
    <w:rsid w:val="004C24E1"/>
    <w:rsid w:val="004C5583"/>
    <w:rsid w:val="004C72FF"/>
    <w:rsid w:val="004D1EE0"/>
    <w:rsid w:val="004D33FB"/>
    <w:rsid w:val="004E7F88"/>
    <w:rsid w:val="004F29FC"/>
    <w:rsid w:val="004F42BD"/>
    <w:rsid w:val="004F627A"/>
    <w:rsid w:val="005021E3"/>
    <w:rsid w:val="00503A80"/>
    <w:rsid w:val="00506A20"/>
    <w:rsid w:val="00511AA2"/>
    <w:rsid w:val="0051537E"/>
    <w:rsid w:val="00527A0E"/>
    <w:rsid w:val="00543E9F"/>
    <w:rsid w:val="005444E4"/>
    <w:rsid w:val="005523E0"/>
    <w:rsid w:val="005538D0"/>
    <w:rsid w:val="005557A6"/>
    <w:rsid w:val="0058452D"/>
    <w:rsid w:val="00585DCB"/>
    <w:rsid w:val="00591CB2"/>
    <w:rsid w:val="00595BE0"/>
    <w:rsid w:val="005A7464"/>
    <w:rsid w:val="005B19D4"/>
    <w:rsid w:val="005B2520"/>
    <w:rsid w:val="005B77C0"/>
    <w:rsid w:val="005B7FC3"/>
    <w:rsid w:val="005C15A1"/>
    <w:rsid w:val="005C4D2F"/>
    <w:rsid w:val="005C75F8"/>
    <w:rsid w:val="005D0CD0"/>
    <w:rsid w:val="005D4F38"/>
    <w:rsid w:val="005D74DC"/>
    <w:rsid w:val="005E6794"/>
    <w:rsid w:val="005E6F48"/>
    <w:rsid w:val="005F618F"/>
    <w:rsid w:val="00607CE4"/>
    <w:rsid w:val="0061656C"/>
    <w:rsid w:val="006309B5"/>
    <w:rsid w:val="00634027"/>
    <w:rsid w:val="00636347"/>
    <w:rsid w:val="00636C4B"/>
    <w:rsid w:val="00642F25"/>
    <w:rsid w:val="0064671F"/>
    <w:rsid w:val="006510DC"/>
    <w:rsid w:val="006532C1"/>
    <w:rsid w:val="006849E3"/>
    <w:rsid w:val="00685EFC"/>
    <w:rsid w:val="006873AF"/>
    <w:rsid w:val="00687ED5"/>
    <w:rsid w:val="00691822"/>
    <w:rsid w:val="00696182"/>
    <w:rsid w:val="006970BC"/>
    <w:rsid w:val="006A135E"/>
    <w:rsid w:val="006A5254"/>
    <w:rsid w:val="006A71E4"/>
    <w:rsid w:val="006B79ED"/>
    <w:rsid w:val="006B7B9D"/>
    <w:rsid w:val="006C1422"/>
    <w:rsid w:val="006C720F"/>
    <w:rsid w:val="006D7FCF"/>
    <w:rsid w:val="006E7A95"/>
    <w:rsid w:val="006F2708"/>
    <w:rsid w:val="006F5331"/>
    <w:rsid w:val="007127E3"/>
    <w:rsid w:val="00712A0E"/>
    <w:rsid w:val="00724E60"/>
    <w:rsid w:val="007360DD"/>
    <w:rsid w:val="00741E99"/>
    <w:rsid w:val="00753CE0"/>
    <w:rsid w:val="007554A3"/>
    <w:rsid w:val="007554C3"/>
    <w:rsid w:val="00772DA3"/>
    <w:rsid w:val="00773C25"/>
    <w:rsid w:val="007754AF"/>
    <w:rsid w:val="0078114F"/>
    <w:rsid w:val="00790366"/>
    <w:rsid w:val="007A08A9"/>
    <w:rsid w:val="007A4D0F"/>
    <w:rsid w:val="007A6626"/>
    <w:rsid w:val="007B15C4"/>
    <w:rsid w:val="007B5E8D"/>
    <w:rsid w:val="007C24F5"/>
    <w:rsid w:val="007F6E15"/>
    <w:rsid w:val="00821388"/>
    <w:rsid w:val="008223FF"/>
    <w:rsid w:val="00822CE9"/>
    <w:rsid w:val="00834EB0"/>
    <w:rsid w:val="00843EB6"/>
    <w:rsid w:val="0084732B"/>
    <w:rsid w:val="00861296"/>
    <w:rsid w:val="008622DE"/>
    <w:rsid w:val="008625C4"/>
    <w:rsid w:val="008662AD"/>
    <w:rsid w:val="00867739"/>
    <w:rsid w:val="00872008"/>
    <w:rsid w:val="008A4EC7"/>
    <w:rsid w:val="008A61BA"/>
    <w:rsid w:val="008C4865"/>
    <w:rsid w:val="008E471A"/>
    <w:rsid w:val="009018CA"/>
    <w:rsid w:val="00902062"/>
    <w:rsid w:val="0090657C"/>
    <w:rsid w:val="00910D41"/>
    <w:rsid w:val="00921233"/>
    <w:rsid w:val="009267C7"/>
    <w:rsid w:val="00934712"/>
    <w:rsid w:val="00934963"/>
    <w:rsid w:val="00935501"/>
    <w:rsid w:val="009473C7"/>
    <w:rsid w:val="0095072E"/>
    <w:rsid w:val="009665B6"/>
    <w:rsid w:val="009677CB"/>
    <w:rsid w:val="00970A45"/>
    <w:rsid w:val="00976B22"/>
    <w:rsid w:val="0098507E"/>
    <w:rsid w:val="009A6DD3"/>
    <w:rsid w:val="009B41ED"/>
    <w:rsid w:val="009D3C92"/>
    <w:rsid w:val="009D3D6D"/>
    <w:rsid w:val="009D5F6B"/>
    <w:rsid w:val="009F449E"/>
    <w:rsid w:val="009F5E0C"/>
    <w:rsid w:val="00A00B7C"/>
    <w:rsid w:val="00A067F1"/>
    <w:rsid w:val="00A105F3"/>
    <w:rsid w:val="00A10E51"/>
    <w:rsid w:val="00A12DF0"/>
    <w:rsid w:val="00A26CF7"/>
    <w:rsid w:val="00A35FA0"/>
    <w:rsid w:val="00A41A05"/>
    <w:rsid w:val="00A427D8"/>
    <w:rsid w:val="00A447E7"/>
    <w:rsid w:val="00A45DA7"/>
    <w:rsid w:val="00A464F8"/>
    <w:rsid w:val="00A476C4"/>
    <w:rsid w:val="00A505C0"/>
    <w:rsid w:val="00A51EC5"/>
    <w:rsid w:val="00A5443D"/>
    <w:rsid w:val="00A61834"/>
    <w:rsid w:val="00A70B7A"/>
    <w:rsid w:val="00A71AE2"/>
    <w:rsid w:val="00A742A4"/>
    <w:rsid w:val="00A87503"/>
    <w:rsid w:val="00A90DA7"/>
    <w:rsid w:val="00A9286A"/>
    <w:rsid w:val="00A9491F"/>
    <w:rsid w:val="00A964BC"/>
    <w:rsid w:val="00AA32FA"/>
    <w:rsid w:val="00AA5552"/>
    <w:rsid w:val="00AA5FA0"/>
    <w:rsid w:val="00AB0B54"/>
    <w:rsid w:val="00AC26C9"/>
    <w:rsid w:val="00AC7A44"/>
    <w:rsid w:val="00B01791"/>
    <w:rsid w:val="00B03E12"/>
    <w:rsid w:val="00B10D86"/>
    <w:rsid w:val="00B15F72"/>
    <w:rsid w:val="00B27557"/>
    <w:rsid w:val="00B30F0E"/>
    <w:rsid w:val="00B37F8B"/>
    <w:rsid w:val="00B4219C"/>
    <w:rsid w:val="00B56B86"/>
    <w:rsid w:val="00B62D0D"/>
    <w:rsid w:val="00B6325F"/>
    <w:rsid w:val="00B731CC"/>
    <w:rsid w:val="00B754CA"/>
    <w:rsid w:val="00B82A2B"/>
    <w:rsid w:val="00BB2745"/>
    <w:rsid w:val="00BB5054"/>
    <w:rsid w:val="00BC6725"/>
    <w:rsid w:val="00BC7E79"/>
    <w:rsid w:val="00BD350C"/>
    <w:rsid w:val="00BD4D40"/>
    <w:rsid w:val="00BD79C4"/>
    <w:rsid w:val="00BF5A20"/>
    <w:rsid w:val="00BF6AA1"/>
    <w:rsid w:val="00C04EA6"/>
    <w:rsid w:val="00C135F5"/>
    <w:rsid w:val="00C13AE4"/>
    <w:rsid w:val="00C34D36"/>
    <w:rsid w:val="00C46883"/>
    <w:rsid w:val="00C53D4E"/>
    <w:rsid w:val="00C75B6F"/>
    <w:rsid w:val="00C77671"/>
    <w:rsid w:val="00C80479"/>
    <w:rsid w:val="00C85ADB"/>
    <w:rsid w:val="00C930E1"/>
    <w:rsid w:val="00C93307"/>
    <w:rsid w:val="00C96EDA"/>
    <w:rsid w:val="00CA2F48"/>
    <w:rsid w:val="00CA78EA"/>
    <w:rsid w:val="00CB3267"/>
    <w:rsid w:val="00CC42C9"/>
    <w:rsid w:val="00CD28F0"/>
    <w:rsid w:val="00CF4C45"/>
    <w:rsid w:val="00D01E9C"/>
    <w:rsid w:val="00D02EAD"/>
    <w:rsid w:val="00D12388"/>
    <w:rsid w:val="00D14FC9"/>
    <w:rsid w:val="00D1763F"/>
    <w:rsid w:val="00D22AEF"/>
    <w:rsid w:val="00D26EB0"/>
    <w:rsid w:val="00D3147D"/>
    <w:rsid w:val="00D32522"/>
    <w:rsid w:val="00D43ACB"/>
    <w:rsid w:val="00D440DB"/>
    <w:rsid w:val="00D54149"/>
    <w:rsid w:val="00D6388F"/>
    <w:rsid w:val="00D63CF3"/>
    <w:rsid w:val="00D709EF"/>
    <w:rsid w:val="00D75DEE"/>
    <w:rsid w:val="00D80653"/>
    <w:rsid w:val="00D832B8"/>
    <w:rsid w:val="00D87A4C"/>
    <w:rsid w:val="00D93DC0"/>
    <w:rsid w:val="00D95AF9"/>
    <w:rsid w:val="00DA3F1B"/>
    <w:rsid w:val="00DA57E3"/>
    <w:rsid w:val="00DB3793"/>
    <w:rsid w:val="00DB3AE5"/>
    <w:rsid w:val="00DC3A3E"/>
    <w:rsid w:val="00DD3DB4"/>
    <w:rsid w:val="00DD4CA5"/>
    <w:rsid w:val="00DE05E7"/>
    <w:rsid w:val="00DE1117"/>
    <w:rsid w:val="00DF1759"/>
    <w:rsid w:val="00DF2190"/>
    <w:rsid w:val="00DF6C74"/>
    <w:rsid w:val="00E0106D"/>
    <w:rsid w:val="00E01C28"/>
    <w:rsid w:val="00E044AE"/>
    <w:rsid w:val="00E12E82"/>
    <w:rsid w:val="00E17351"/>
    <w:rsid w:val="00E276C0"/>
    <w:rsid w:val="00E35392"/>
    <w:rsid w:val="00E359AD"/>
    <w:rsid w:val="00E5323C"/>
    <w:rsid w:val="00E721E5"/>
    <w:rsid w:val="00E73B47"/>
    <w:rsid w:val="00E800DD"/>
    <w:rsid w:val="00E802F3"/>
    <w:rsid w:val="00E84E74"/>
    <w:rsid w:val="00E9086A"/>
    <w:rsid w:val="00EA31DD"/>
    <w:rsid w:val="00EB5059"/>
    <w:rsid w:val="00EC2F6E"/>
    <w:rsid w:val="00EC327A"/>
    <w:rsid w:val="00EC656E"/>
    <w:rsid w:val="00EC7B6D"/>
    <w:rsid w:val="00ED4B0D"/>
    <w:rsid w:val="00ED661B"/>
    <w:rsid w:val="00EE291A"/>
    <w:rsid w:val="00EE5C61"/>
    <w:rsid w:val="00EF037E"/>
    <w:rsid w:val="00EF1B5E"/>
    <w:rsid w:val="00F03743"/>
    <w:rsid w:val="00F078A9"/>
    <w:rsid w:val="00F07D54"/>
    <w:rsid w:val="00F2340F"/>
    <w:rsid w:val="00F26C96"/>
    <w:rsid w:val="00F3697F"/>
    <w:rsid w:val="00F37CE3"/>
    <w:rsid w:val="00F404E6"/>
    <w:rsid w:val="00F40C7C"/>
    <w:rsid w:val="00F44146"/>
    <w:rsid w:val="00F50494"/>
    <w:rsid w:val="00F56C16"/>
    <w:rsid w:val="00F75E66"/>
    <w:rsid w:val="00F90810"/>
    <w:rsid w:val="00F97612"/>
    <w:rsid w:val="00FA4C68"/>
    <w:rsid w:val="00FC3223"/>
    <w:rsid w:val="00FD27AC"/>
    <w:rsid w:val="00FD3E21"/>
    <w:rsid w:val="00FE2B09"/>
    <w:rsid w:val="00FF1C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56B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styleId="a8">
    <w:name w:val="List Paragraph"/>
    <w:basedOn w:val="a"/>
    <w:uiPriority w:val="34"/>
    <w:qFormat/>
    <w:rsid w:val="00834EB0"/>
    <w:pPr>
      <w:ind w:firstLine="420"/>
    </w:pPr>
  </w:style>
  <w:style w:type="paragraph" w:styleId="a9">
    <w:name w:val="Balloon Text"/>
    <w:basedOn w:val="a"/>
    <w:link w:val="Char2"/>
    <w:uiPriority w:val="99"/>
    <w:semiHidden/>
    <w:unhideWhenUsed/>
    <w:rsid w:val="00834EB0"/>
    <w:pPr>
      <w:spacing w:line="240" w:lineRule="auto"/>
    </w:pPr>
    <w:rPr>
      <w:sz w:val="18"/>
      <w:szCs w:val="18"/>
    </w:rPr>
  </w:style>
  <w:style w:type="character" w:customStyle="1" w:styleId="Char2">
    <w:name w:val="批注框文本 Char"/>
    <w:basedOn w:val="a0"/>
    <w:link w:val="a9"/>
    <w:uiPriority w:val="99"/>
    <w:semiHidden/>
    <w:rsid w:val="00834EB0"/>
    <w:rPr>
      <w:rFonts w:ascii="Times New Roman" w:hAnsi="Times New Roman"/>
      <w:sz w:val="18"/>
      <w:szCs w:val="18"/>
    </w:rPr>
  </w:style>
  <w:style w:type="paragraph" w:customStyle="1" w:styleId="40">
    <w:name w:val="标题4"/>
    <w:basedOn w:val="4"/>
    <w:qFormat/>
    <w:rsid w:val="00B56B86"/>
    <w:pPr>
      <w:spacing w:before="0" w:after="0" w:line="360" w:lineRule="auto"/>
      <w:ind w:firstLineChars="0" w:firstLine="0"/>
      <w:jc w:val="left"/>
    </w:pPr>
    <w:rPr>
      <w:b w:val="0"/>
      <w:sz w:val="24"/>
    </w:rPr>
  </w:style>
  <w:style w:type="character" w:customStyle="1" w:styleId="4Char">
    <w:name w:val="标题 4 Char"/>
    <w:basedOn w:val="a0"/>
    <w:link w:val="4"/>
    <w:uiPriority w:val="9"/>
    <w:semiHidden/>
    <w:rsid w:val="00B56B86"/>
    <w:rPr>
      <w:rFonts w:asciiTheme="majorHAnsi" w:eastAsiaTheme="majorEastAsia" w:hAnsiTheme="majorHAnsi" w:cstheme="majorBidi"/>
      <w:b/>
      <w:bCs/>
      <w:sz w:val="28"/>
      <w:szCs w:val="28"/>
    </w:rPr>
  </w:style>
  <w:style w:type="character" w:styleId="aa">
    <w:name w:val="annotation reference"/>
    <w:basedOn w:val="a0"/>
    <w:uiPriority w:val="99"/>
    <w:semiHidden/>
    <w:unhideWhenUsed/>
    <w:rsid w:val="00B01791"/>
    <w:rPr>
      <w:sz w:val="21"/>
      <w:szCs w:val="21"/>
    </w:rPr>
  </w:style>
  <w:style w:type="paragraph" w:styleId="ab">
    <w:name w:val="annotation text"/>
    <w:basedOn w:val="a"/>
    <w:link w:val="Char3"/>
    <w:uiPriority w:val="99"/>
    <w:semiHidden/>
    <w:unhideWhenUsed/>
    <w:rsid w:val="00B01791"/>
    <w:pPr>
      <w:jc w:val="left"/>
    </w:pPr>
  </w:style>
  <w:style w:type="character" w:customStyle="1" w:styleId="Char3">
    <w:name w:val="批注文字 Char"/>
    <w:basedOn w:val="a0"/>
    <w:link w:val="ab"/>
    <w:uiPriority w:val="99"/>
    <w:semiHidden/>
    <w:rsid w:val="00B01791"/>
    <w:rPr>
      <w:rFonts w:ascii="Times New Roman" w:hAnsi="Times New Roman"/>
      <w:sz w:val="24"/>
    </w:rPr>
  </w:style>
  <w:style w:type="paragraph" w:styleId="ac">
    <w:name w:val="annotation subject"/>
    <w:basedOn w:val="ab"/>
    <w:next w:val="ab"/>
    <w:link w:val="Char4"/>
    <w:uiPriority w:val="99"/>
    <w:semiHidden/>
    <w:unhideWhenUsed/>
    <w:rsid w:val="00B01791"/>
    <w:rPr>
      <w:b/>
      <w:bCs/>
    </w:rPr>
  </w:style>
  <w:style w:type="character" w:customStyle="1" w:styleId="Char4">
    <w:name w:val="批注主题 Char"/>
    <w:basedOn w:val="Char3"/>
    <w:link w:val="ac"/>
    <w:uiPriority w:val="99"/>
    <w:semiHidden/>
    <w:rsid w:val="00B01791"/>
    <w:rPr>
      <w:b/>
      <w:bCs/>
    </w:rPr>
  </w:style>
  <w:style w:type="character" w:styleId="ad">
    <w:name w:val="Hyperlink"/>
    <w:basedOn w:val="a0"/>
    <w:uiPriority w:val="99"/>
    <w:unhideWhenUsed/>
    <w:rsid w:val="00C34D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emf"/><Relationship Id="rId12" Type="http://schemas.openxmlformats.org/officeDocument/2006/relationships/hyperlink" Target="https://github.com/Loop3D/ensemble_generato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p.csiro.au/"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21</Pages>
  <Words>2649</Words>
  <Characters>15104</Characters>
  <Application>Microsoft Office Word</Application>
  <DocSecurity>0</DocSecurity>
  <Lines>125</Lines>
  <Paragraphs>35</Paragraphs>
  <ScaleCrop>false</ScaleCrop>
  <Company>Microsoft</Company>
  <LinksUpToDate>false</LinksUpToDate>
  <CharactersWithSpaces>17718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389</cp:revision>
  <dcterms:created xsi:type="dcterms:W3CDTF">2018-09-12T01:04:00Z</dcterms:created>
  <dcterms:modified xsi:type="dcterms:W3CDTF">2023-04-18T03:20:00Z</dcterms:modified>
</cp:coreProperties>
</file>